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0328F" w14:textId="16F3E68C" w:rsidR="0083492F" w:rsidRDefault="0083492F" w:rsidP="47560BD4">
      <w:pPr>
        <w:rPr>
          <w:rFonts w:asciiTheme="majorHAnsi" w:eastAsiaTheme="majorEastAsia" w:hAnsiTheme="majorHAnsi" w:cstheme="majorBidi"/>
          <w:b/>
          <w:bCs/>
          <w:color w:val="000000" w:themeColor="text1"/>
          <w:sz w:val="22"/>
          <w:szCs w:val="22"/>
        </w:rPr>
      </w:pPr>
      <w:r w:rsidRPr="47560BD4">
        <w:rPr>
          <w:rFonts w:asciiTheme="majorHAnsi" w:eastAsiaTheme="majorEastAsia" w:hAnsiTheme="majorHAnsi" w:cstheme="majorBidi"/>
          <w:b/>
          <w:bCs/>
          <w:color w:val="000000" w:themeColor="text1"/>
          <w:sz w:val="22"/>
          <w:szCs w:val="22"/>
        </w:rPr>
        <w:t>English</w:t>
      </w:r>
    </w:p>
    <w:p w14:paraId="2654B8A6" w14:textId="2645AE65" w:rsidR="4DCC7F50" w:rsidRDefault="53B5D5B7" w:rsidP="348D6A82">
      <w:pPr>
        <w:pStyle w:val="NoSpacing"/>
        <w:rPr>
          <w:rFonts w:asciiTheme="majorHAnsi" w:eastAsiaTheme="majorEastAsia" w:hAnsiTheme="majorHAnsi" w:cstheme="majorBidi"/>
          <w:b/>
          <w:bCs/>
          <w:sz w:val="22"/>
          <w:szCs w:val="22"/>
          <w:lang w:bidi="th-TH"/>
        </w:rPr>
      </w:pPr>
      <w:r w:rsidRPr="348D6A82">
        <w:rPr>
          <w:rFonts w:asciiTheme="majorHAnsi" w:eastAsiaTheme="majorEastAsia" w:hAnsiTheme="majorHAnsi" w:cstheme="majorBidi"/>
          <w:b/>
          <w:bCs/>
          <w:noProof/>
          <w:sz w:val="22"/>
          <w:szCs w:val="22"/>
          <w:vertAlign w:val="superscript"/>
        </w:rPr>
        <w:t>1</w:t>
      </w:r>
      <w:r w:rsidRPr="348D6A82">
        <w:rPr>
          <w:rFonts w:asciiTheme="majorHAnsi" w:eastAsiaTheme="majorEastAsia" w:hAnsiTheme="majorHAnsi" w:cstheme="majorBidi"/>
          <w:b/>
          <w:bCs/>
          <w:noProof/>
          <w:sz w:val="22"/>
          <w:szCs w:val="22"/>
        </w:rPr>
        <w:t>INSEE</w:t>
      </w:r>
      <w:r w:rsidRPr="348D6A82">
        <w:rPr>
          <w:rFonts w:asciiTheme="majorHAnsi" w:eastAsiaTheme="majorEastAsia" w:hAnsiTheme="majorHAnsi" w:cstheme="majorBidi"/>
          <w:b/>
          <w:bCs/>
          <w:sz w:val="22"/>
          <w:szCs w:val="22"/>
        </w:rPr>
        <w:t xml:space="preserve"> </w:t>
      </w:r>
      <w:proofErr w:type="spellStart"/>
      <w:r w:rsidR="1901D6ED" w:rsidRPr="348D6A82">
        <w:rPr>
          <w:rFonts w:asciiTheme="majorHAnsi" w:eastAsiaTheme="majorEastAsia" w:hAnsiTheme="majorHAnsi" w:cstheme="majorBidi"/>
          <w:b/>
          <w:bCs/>
          <w:sz w:val="22"/>
          <w:szCs w:val="22"/>
        </w:rPr>
        <w:t>Ecocycle</w:t>
      </w:r>
      <w:proofErr w:type="spellEnd"/>
      <w:r w:rsidR="1901D6ED" w:rsidRPr="348D6A82">
        <w:rPr>
          <w:rFonts w:asciiTheme="majorHAnsi" w:eastAsiaTheme="majorEastAsia" w:hAnsiTheme="majorHAnsi" w:cstheme="majorBidi"/>
          <w:b/>
          <w:bCs/>
          <w:sz w:val="22"/>
          <w:szCs w:val="22"/>
        </w:rPr>
        <w:t xml:space="preserve"> Sustainable </w:t>
      </w:r>
      <w:r w:rsidR="01AF6F58" w:rsidRPr="348D6A82">
        <w:rPr>
          <w:rFonts w:asciiTheme="majorHAnsi" w:eastAsiaTheme="majorEastAsia" w:hAnsiTheme="majorHAnsi" w:cstheme="majorBidi"/>
          <w:b/>
          <w:bCs/>
          <w:sz w:val="22"/>
          <w:szCs w:val="22"/>
        </w:rPr>
        <w:t xml:space="preserve">Waste Management and Innovative Industrial </w:t>
      </w:r>
      <w:r w:rsidR="7BF543C3" w:rsidRPr="348D6A82">
        <w:rPr>
          <w:rFonts w:asciiTheme="majorHAnsi" w:eastAsiaTheme="majorEastAsia" w:hAnsiTheme="majorHAnsi" w:cstheme="majorBidi"/>
          <w:b/>
          <w:bCs/>
          <w:sz w:val="22"/>
          <w:szCs w:val="22"/>
        </w:rPr>
        <w:t>Services</w:t>
      </w:r>
      <w:r w:rsidR="57C7F7AC" w:rsidRPr="348D6A82">
        <w:rPr>
          <w:rFonts w:asciiTheme="majorHAnsi" w:eastAsiaTheme="majorEastAsia" w:hAnsiTheme="majorHAnsi" w:cstheme="majorBidi"/>
          <w:b/>
          <w:bCs/>
          <w:sz w:val="22"/>
          <w:szCs w:val="22"/>
          <w:cs/>
          <w:lang w:bidi="th-TH"/>
        </w:rPr>
        <w:t xml:space="preserve"> </w:t>
      </w:r>
      <w:r w:rsidR="57C7F7AC" w:rsidRPr="348D6A82">
        <w:rPr>
          <w:rFonts w:asciiTheme="majorHAnsi" w:eastAsiaTheme="majorEastAsia" w:hAnsiTheme="majorHAnsi" w:cstheme="majorBidi"/>
          <w:b/>
          <w:bCs/>
          <w:sz w:val="22"/>
          <w:szCs w:val="22"/>
          <w:highlight w:val="yellow"/>
          <w:lang w:bidi="th-TH"/>
        </w:rPr>
        <w:t>(LEAD Image)</w:t>
      </w:r>
    </w:p>
    <w:p w14:paraId="26BDA3EE" w14:textId="2289ACA2" w:rsidR="006177C8" w:rsidRPr="006177C8" w:rsidRDefault="5A4F067A" w:rsidP="348D6A82">
      <w:pPr>
        <w:pStyle w:val="NoSpacing"/>
        <w:rPr>
          <w:rFonts w:asciiTheme="majorHAnsi" w:eastAsia="SimSun" w:hAnsiTheme="majorHAnsi" w:cstheme="majorBidi"/>
          <w:b/>
          <w:bCs/>
          <w:sz w:val="22"/>
          <w:szCs w:val="22"/>
          <w:cs/>
          <w:lang w:eastAsia="zh-CN" w:bidi="th-TH"/>
          <w:rPrChange w:id="0" w:author="" w16du:dateUtc="2025-07-04T13:40:00Z">
            <w:rPr>
              <w:rFonts w:asciiTheme="majorHAnsi" w:eastAsiaTheme="majorEastAsia" w:hAnsiTheme="majorHAnsi" w:cstheme="majorBidi"/>
              <w:b/>
              <w:bCs/>
              <w:sz w:val="22"/>
              <w:szCs w:val="22"/>
              <w:cs/>
              <w:lang w:bidi="th-TH"/>
            </w:rPr>
          </w:rPrChange>
        </w:rPr>
      </w:pPr>
      <w:r w:rsidRPr="348D6A82">
        <w:rPr>
          <w:rFonts w:ascii="SimSun" w:eastAsia="SimSun" w:hAnsi="SimSun" w:cs="MS Mincho"/>
          <w:b/>
          <w:bCs/>
          <w:sz w:val="22"/>
          <w:szCs w:val="22"/>
          <w:lang w:eastAsia="zh-CN" w:bidi="th-TH"/>
        </w:rPr>
        <w:t>鹰牌环境</w:t>
      </w:r>
      <w:r w:rsidR="10771F73" w:rsidRPr="348D6A82">
        <w:rPr>
          <w:rFonts w:asciiTheme="majorHAnsi" w:eastAsia="SimSun" w:hAnsiTheme="majorHAnsi" w:cstheme="majorBidi"/>
          <w:b/>
          <w:bCs/>
          <w:sz w:val="22"/>
          <w:szCs w:val="22"/>
          <w:lang w:eastAsia="zh-CN" w:bidi="th-TH"/>
        </w:rPr>
        <w:t>可持续的废弃物管理及创新的工业服务</w:t>
      </w:r>
    </w:p>
    <w:p w14:paraId="27108E21" w14:textId="3D4ECA46" w:rsidR="00730E65" w:rsidRDefault="0F746795" w:rsidP="7ACD3098">
      <w:pPr>
        <w:pStyle w:val="NoSpacing"/>
        <w:rPr>
          <w:rFonts w:asciiTheme="majorHAnsi" w:eastAsiaTheme="majorEastAsia" w:hAnsiTheme="majorHAnsi" w:cstheme="majorBidi"/>
          <w:sz w:val="22"/>
          <w:szCs w:val="22"/>
        </w:rPr>
      </w:pPr>
      <w:r w:rsidRPr="348D6A82">
        <w:rPr>
          <w:rFonts w:asciiTheme="majorHAnsi" w:eastAsiaTheme="majorEastAsia" w:hAnsiTheme="majorHAnsi" w:cstheme="majorBidi"/>
          <w:sz w:val="22"/>
          <w:szCs w:val="22"/>
        </w:rPr>
        <w:t>We provide sustainable waste management solutions to help achieve your sustainability goals, along with innovative industrial services that support every stage of a project’s lifecycle</w:t>
      </w:r>
      <w:r w:rsidR="3F32EF5A" w:rsidRPr="348D6A82">
        <w:rPr>
          <w:rFonts w:asciiTheme="majorHAnsi" w:eastAsiaTheme="majorEastAsia" w:hAnsiTheme="majorHAnsi" w:cstheme="majorBidi"/>
          <w:sz w:val="22"/>
          <w:szCs w:val="22"/>
        </w:rPr>
        <w:t xml:space="preserve"> </w:t>
      </w:r>
      <w:r w:rsidRPr="348D6A82">
        <w:rPr>
          <w:rFonts w:asciiTheme="majorHAnsi" w:eastAsiaTheme="majorEastAsia" w:hAnsiTheme="majorHAnsi" w:cstheme="majorBidi"/>
          <w:sz w:val="22"/>
          <w:szCs w:val="22"/>
        </w:rPr>
        <w:t>from commissioning and operation to decommissioning.</w:t>
      </w:r>
      <w:r w:rsidR="224DBA29" w:rsidRPr="348D6A82">
        <w:rPr>
          <w:rFonts w:asciiTheme="majorHAnsi" w:eastAsiaTheme="majorEastAsia" w:hAnsiTheme="majorHAnsi" w:cstheme="majorBidi"/>
          <w:sz w:val="22"/>
          <w:szCs w:val="22"/>
        </w:rPr>
        <w:t xml:space="preserve"> </w:t>
      </w:r>
    </w:p>
    <w:p w14:paraId="215DF1E9" w14:textId="05BDE6C2" w:rsidR="00E96CD1" w:rsidRPr="00E96CD1" w:rsidRDefault="6431D602" w:rsidP="348D6A82">
      <w:pPr>
        <w:pStyle w:val="NoSpacing"/>
        <w:rPr>
          <w:rFonts w:asciiTheme="majorHAnsi" w:eastAsia="SimSun" w:hAnsiTheme="majorHAnsi" w:cstheme="majorBidi"/>
          <w:sz w:val="22"/>
          <w:szCs w:val="22"/>
          <w:cs/>
          <w:lang w:eastAsia="zh-CN" w:bidi="th-TH"/>
          <w:rPrChange w:id="1" w:author="" w16du:dateUtc="2025-07-04T13:43:00Z">
            <w:rPr>
              <w:rFonts w:asciiTheme="majorHAnsi" w:eastAsiaTheme="majorEastAsia" w:hAnsiTheme="majorHAnsi" w:cstheme="majorBidi"/>
              <w:sz w:val="22"/>
              <w:szCs w:val="22"/>
              <w:cs/>
              <w:lang w:bidi="th-TH"/>
            </w:rPr>
          </w:rPrChange>
        </w:rPr>
      </w:pPr>
      <w:r w:rsidRPr="348D6A82">
        <w:rPr>
          <w:rFonts w:asciiTheme="majorHAnsi" w:eastAsia="SimSun" w:hAnsiTheme="majorHAnsi" w:cstheme="majorBidi"/>
          <w:sz w:val="22"/>
          <w:szCs w:val="22"/>
          <w:lang w:eastAsia="zh-CN" w:bidi="th-TH"/>
        </w:rPr>
        <w:t>我们提供可持续废弃物管理</w:t>
      </w:r>
      <w:r w:rsidR="196C4F96" w:rsidRPr="348D6A82">
        <w:rPr>
          <w:rFonts w:asciiTheme="majorHAnsi" w:eastAsia="SimSun" w:hAnsiTheme="majorHAnsi" w:cstheme="majorBidi"/>
          <w:sz w:val="22"/>
          <w:szCs w:val="22"/>
          <w:lang w:eastAsia="zh-CN" w:bidi="th-TH"/>
        </w:rPr>
        <w:t>的</w:t>
      </w:r>
      <w:r w:rsidRPr="348D6A82">
        <w:rPr>
          <w:rFonts w:asciiTheme="majorHAnsi" w:eastAsia="SimSun" w:hAnsiTheme="majorHAnsi" w:cstheme="majorBidi"/>
          <w:sz w:val="22"/>
          <w:szCs w:val="22"/>
          <w:lang w:eastAsia="zh-CN" w:bidi="th-TH"/>
        </w:rPr>
        <w:t>解决方案，</w:t>
      </w:r>
      <w:r w:rsidR="00E778DB">
        <w:rPr>
          <w:rFonts w:asciiTheme="majorHAnsi" w:eastAsia="SimSun" w:hAnsiTheme="majorHAnsi" w:cstheme="majorBidi" w:hint="eastAsia"/>
          <w:sz w:val="22"/>
          <w:szCs w:val="22"/>
          <w:lang w:eastAsia="zh-CN" w:bidi="th-TH"/>
        </w:rPr>
        <w:t>帮助</w:t>
      </w:r>
      <w:r w:rsidR="1B677988" w:rsidRPr="348D6A82">
        <w:rPr>
          <w:rFonts w:asciiTheme="majorHAnsi" w:eastAsia="SimSun" w:hAnsiTheme="majorHAnsi" w:cstheme="majorBidi"/>
          <w:sz w:val="22"/>
          <w:szCs w:val="22"/>
          <w:lang w:eastAsia="zh-CN" w:bidi="th-TH"/>
        </w:rPr>
        <w:t>您</w:t>
      </w:r>
      <w:r w:rsidRPr="348D6A82">
        <w:rPr>
          <w:rFonts w:asciiTheme="majorHAnsi" w:eastAsia="SimSun" w:hAnsiTheme="majorHAnsi" w:cstheme="majorBidi"/>
          <w:sz w:val="22"/>
          <w:szCs w:val="22"/>
          <w:lang w:eastAsia="zh-CN" w:bidi="th-TH"/>
        </w:rPr>
        <w:t>实现可持续发展目标，</w:t>
      </w:r>
      <w:r w:rsidR="00E778DB">
        <w:rPr>
          <w:rFonts w:asciiTheme="majorHAnsi" w:eastAsia="SimSun" w:hAnsiTheme="majorHAnsi" w:cstheme="majorBidi" w:hint="eastAsia"/>
          <w:sz w:val="22"/>
          <w:szCs w:val="22"/>
          <w:lang w:eastAsia="zh-CN" w:bidi="th-TH"/>
        </w:rPr>
        <w:t>同时我们也</w:t>
      </w:r>
      <w:r w:rsidR="1B677988" w:rsidRPr="348D6A82">
        <w:rPr>
          <w:rFonts w:asciiTheme="majorHAnsi" w:eastAsia="SimSun" w:hAnsiTheme="majorHAnsi" w:cstheme="majorBidi"/>
          <w:sz w:val="22"/>
          <w:szCs w:val="22"/>
          <w:lang w:eastAsia="zh-CN" w:bidi="th-TH"/>
        </w:rPr>
        <w:t>提供创新的工业服务，全程支持项目生命周期的各个阶段</w:t>
      </w:r>
      <w:r w:rsidR="1B677988" w:rsidRPr="348D6A82">
        <w:rPr>
          <w:rFonts w:asciiTheme="majorHAnsi" w:eastAsia="SimSun" w:hAnsiTheme="majorHAnsi" w:cstheme="majorBidi"/>
          <w:sz w:val="22"/>
          <w:szCs w:val="22"/>
          <w:lang w:eastAsia="zh-CN" w:bidi="th-TH"/>
        </w:rPr>
        <w:t>----</w:t>
      </w:r>
      <w:r w:rsidR="1B677988" w:rsidRPr="348D6A82">
        <w:rPr>
          <w:rFonts w:asciiTheme="majorHAnsi" w:eastAsia="SimSun" w:hAnsiTheme="majorHAnsi" w:cstheme="majorBidi"/>
          <w:sz w:val="22"/>
          <w:szCs w:val="22"/>
          <w:lang w:eastAsia="zh-CN" w:bidi="th-TH"/>
        </w:rPr>
        <w:t>从调</w:t>
      </w:r>
      <w:r w:rsidR="00E778DB">
        <w:rPr>
          <w:rFonts w:asciiTheme="majorHAnsi" w:eastAsia="SimSun" w:hAnsiTheme="majorHAnsi" w:cstheme="majorBidi" w:hint="eastAsia"/>
          <w:sz w:val="22"/>
          <w:szCs w:val="22"/>
          <w:lang w:eastAsia="zh-CN" w:bidi="th-TH"/>
        </w:rPr>
        <w:t>试</w:t>
      </w:r>
      <w:r w:rsidR="1B677988" w:rsidRPr="348D6A82">
        <w:rPr>
          <w:rFonts w:asciiTheme="majorHAnsi" w:eastAsia="SimSun" w:hAnsiTheme="majorHAnsi" w:cstheme="majorBidi"/>
          <w:sz w:val="22"/>
          <w:szCs w:val="22"/>
          <w:lang w:eastAsia="zh-CN" w:bidi="th-TH"/>
        </w:rPr>
        <w:t>，运营直至退役</w:t>
      </w:r>
      <w:r w:rsidR="00E778DB">
        <w:rPr>
          <w:rFonts w:asciiTheme="majorHAnsi" w:eastAsia="SimSun" w:hAnsiTheme="majorHAnsi" w:cstheme="majorBidi" w:hint="eastAsia"/>
          <w:sz w:val="22"/>
          <w:szCs w:val="22"/>
          <w:lang w:eastAsia="zh-CN" w:bidi="th-TH"/>
        </w:rPr>
        <w:t>等</w:t>
      </w:r>
      <w:r w:rsidR="1B677988" w:rsidRPr="348D6A82">
        <w:rPr>
          <w:rFonts w:asciiTheme="majorHAnsi" w:eastAsia="SimSun" w:hAnsiTheme="majorHAnsi" w:cstheme="majorBidi"/>
          <w:sz w:val="22"/>
          <w:szCs w:val="22"/>
          <w:lang w:eastAsia="zh-CN" w:bidi="th-TH"/>
        </w:rPr>
        <w:t>环节。</w:t>
      </w:r>
    </w:p>
    <w:p w14:paraId="54DCDCC6" w14:textId="39C218F2" w:rsidR="00EB3B8D" w:rsidRDefault="00EB3B8D" w:rsidP="47560BD4">
      <w:pPr>
        <w:pStyle w:val="NoSpacing"/>
        <w:rPr>
          <w:rFonts w:asciiTheme="majorHAnsi" w:eastAsiaTheme="majorEastAsia" w:hAnsiTheme="majorHAnsi" w:cstheme="majorBidi"/>
          <w:sz w:val="22"/>
          <w:szCs w:val="22"/>
        </w:rPr>
      </w:pPr>
      <w:r>
        <w:rPr>
          <w:rFonts w:asciiTheme="majorHAnsi" w:eastAsiaTheme="majorEastAsia" w:hAnsiTheme="majorHAnsi" w:cstheme="majorBidi"/>
          <w:sz w:val="22"/>
          <w:szCs w:val="22"/>
        </w:rPr>
        <w:t>Explore More</w:t>
      </w:r>
      <w:r w:rsidR="00A33D7A">
        <w:rPr>
          <w:rFonts w:asciiTheme="majorHAnsi" w:eastAsiaTheme="majorEastAsia" w:hAnsiTheme="majorHAnsi" w:cstheme="majorBidi"/>
          <w:sz w:val="22"/>
          <w:szCs w:val="22"/>
        </w:rPr>
        <w:t xml:space="preserve"> About Us</w:t>
      </w:r>
      <w:r w:rsidR="00730E65">
        <w:rPr>
          <w:rFonts w:asciiTheme="majorHAnsi" w:eastAsiaTheme="majorEastAsia" w:hAnsiTheme="majorHAnsi" w:cstheme="majorBidi"/>
          <w:sz w:val="22"/>
          <w:szCs w:val="22"/>
        </w:rPr>
        <w:t xml:space="preserve"> </w:t>
      </w:r>
      <w:r w:rsidR="00730E65" w:rsidRPr="00730E65">
        <w:rPr>
          <w:rFonts w:asciiTheme="majorHAnsi" w:eastAsiaTheme="majorEastAsia" w:hAnsiTheme="majorHAnsi" w:cstheme="majorBidi"/>
          <w:i/>
          <w:iCs/>
          <w:sz w:val="22"/>
          <w:szCs w:val="22"/>
        </w:rPr>
        <w:t>(Click to main website https://www.siamcitycement.com/thailand/inseeecocycle/en/home)</w:t>
      </w:r>
    </w:p>
    <w:p w14:paraId="3B90959F" w14:textId="11693BEF" w:rsidR="47560BD4" w:rsidRDefault="47560BD4" w:rsidP="47560BD4">
      <w:pPr>
        <w:rPr>
          <w:rFonts w:asciiTheme="majorHAnsi" w:eastAsiaTheme="majorEastAsia" w:hAnsiTheme="majorHAnsi" w:cstheme="majorBidi"/>
          <w:color w:val="000000" w:themeColor="text1"/>
          <w:sz w:val="22"/>
          <w:szCs w:val="22"/>
        </w:rPr>
      </w:pPr>
    </w:p>
    <w:p w14:paraId="61177C3A" w14:textId="2F00EEDB" w:rsidR="008E6E8E" w:rsidRDefault="18B9A8D6"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sz w:val="22"/>
          <w:szCs w:val="22"/>
          <w:vertAlign w:val="superscript"/>
        </w:rPr>
        <w:t>2</w:t>
      </w:r>
      <w:r w:rsidR="2FE6DB84" w:rsidRPr="348D6A82">
        <w:rPr>
          <w:rFonts w:asciiTheme="majorHAnsi" w:eastAsiaTheme="majorEastAsia" w:hAnsiTheme="majorHAnsi" w:cstheme="majorBidi"/>
          <w:sz w:val="22"/>
          <w:szCs w:val="22"/>
        </w:rPr>
        <w:t xml:space="preserve">As a subsidiary of Siam City Cement Group, INSEE </w:t>
      </w:r>
      <w:proofErr w:type="spellStart"/>
      <w:r w:rsidR="2FE6DB84" w:rsidRPr="348D6A82">
        <w:rPr>
          <w:rFonts w:asciiTheme="majorHAnsi" w:eastAsiaTheme="majorEastAsia" w:hAnsiTheme="majorHAnsi" w:cstheme="majorBidi"/>
          <w:sz w:val="22"/>
          <w:szCs w:val="22"/>
        </w:rPr>
        <w:t>Ecocycle</w:t>
      </w:r>
      <w:proofErr w:type="spellEnd"/>
      <w:r w:rsidR="2FE6DB84" w:rsidRPr="348D6A82">
        <w:rPr>
          <w:rFonts w:asciiTheme="majorHAnsi" w:eastAsiaTheme="majorEastAsia" w:hAnsiTheme="majorHAnsi" w:cstheme="majorBidi"/>
          <w:sz w:val="22"/>
          <w:szCs w:val="22"/>
        </w:rPr>
        <w:t xml:space="preserve"> operates throughout </w:t>
      </w:r>
      <w:r w:rsidR="00E778DB" w:rsidRPr="348D6A82">
        <w:rPr>
          <w:rFonts w:asciiTheme="majorHAnsi" w:eastAsiaTheme="majorEastAsia" w:hAnsiTheme="majorHAnsi" w:cstheme="majorBidi"/>
          <w:sz w:val="22"/>
          <w:szCs w:val="22"/>
        </w:rPr>
        <w:t>Southeast and</w:t>
      </w:r>
      <w:r w:rsidR="00E778DB" w:rsidRPr="348D6A82">
        <w:rPr>
          <w:rFonts w:asciiTheme="majorHAnsi" w:eastAsiaTheme="majorEastAsia" w:hAnsiTheme="majorHAnsi" w:cstheme="majorBidi"/>
          <w:sz w:val="22"/>
          <w:szCs w:val="22"/>
        </w:rPr>
        <w:t xml:space="preserve"> </w:t>
      </w:r>
      <w:r w:rsidR="00E778DB" w:rsidRPr="348D6A82">
        <w:rPr>
          <w:rFonts w:asciiTheme="majorHAnsi" w:eastAsiaTheme="majorEastAsia" w:hAnsiTheme="majorHAnsi" w:cstheme="majorBidi"/>
          <w:sz w:val="22"/>
          <w:szCs w:val="22"/>
        </w:rPr>
        <w:t>South</w:t>
      </w:r>
      <w:r w:rsidR="00E778DB" w:rsidRPr="348D6A82">
        <w:rPr>
          <w:rFonts w:asciiTheme="majorHAnsi" w:eastAsiaTheme="majorEastAsia" w:hAnsiTheme="majorHAnsi" w:cstheme="majorBidi"/>
          <w:sz w:val="22"/>
          <w:szCs w:val="22"/>
        </w:rPr>
        <w:t xml:space="preserve"> </w:t>
      </w:r>
      <w:r w:rsidR="00E778DB" w:rsidRPr="348D6A82">
        <w:rPr>
          <w:rFonts w:asciiTheme="majorHAnsi" w:eastAsiaTheme="majorEastAsia" w:hAnsiTheme="majorHAnsi" w:cstheme="majorBidi"/>
          <w:sz w:val="22"/>
          <w:szCs w:val="22"/>
        </w:rPr>
        <w:t>Asia</w:t>
      </w:r>
      <w:r w:rsidR="2FE6DB84" w:rsidRPr="348D6A82">
        <w:rPr>
          <w:rFonts w:asciiTheme="majorHAnsi" w:eastAsiaTheme="majorEastAsia" w:hAnsiTheme="majorHAnsi" w:cstheme="majorBidi"/>
          <w:sz w:val="22"/>
          <w:szCs w:val="22"/>
        </w:rPr>
        <w:t>, including</w:t>
      </w:r>
      <w:r w:rsidR="00E778DB">
        <w:rPr>
          <w:rFonts w:asciiTheme="majorHAnsi" w:eastAsiaTheme="majorEastAsia" w:hAnsiTheme="majorHAnsi" w:cstheme="majorBidi" w:hint="eastAsia"/>
          <w:sz w:val="22"/>
          <w:szCs w:val="22"/>
          <w:lang w:eastAsia="zh-CN"/>
        </w:rPr>
        <w:t xml:space="preserve"> Thailand</w:t>
      </w:r>
      <w:r w:rsidR="2FE6DB84" w:rsidRPr="348D6A82">
        <w:rPr>
          <w:rFonts w:asciiTheme="majorHAnsi" w:eastAsiaTheme="majorEastAsia" w:hAnsiTheme="majorHAnsi" w:cstheme="majorBidi"/>
          <w:sz w:val="22"/>
          <w:szCs w:val="22"/>
        </w:rPr>
        <w:t xml:space="preserve">, Vietnam, </w:t>
      </w:r>
      <w:r w:rsidR="630897B1" w:rsidRPr="348D6A82">
        <w:rPr>
          <w:rFonts w:asciiTheme="majorHAnsi" w:eastAsiaTheme="majorEastAsia" w:hAnsiTheme="majorHAnsi" w:cstheme="majorBidi"/>
          <w:sz w:val="22"/>
          <w:szCs w:val="22"/>
        </w:rPr>
        <w:t>Cambodia</w:t>
      </w:r>
      <w:r w:rsidR="00E778DB" w:rsidRPr="00E778DB">
        <w:rPr>
          <w:rFonts w:asciiTheme="majorHAnsi" w:eastAsiaTheme="majorEastAsia" w:hAnsiTheme="majorHAnsi" w:cstheme="majorBidi"/>
          <w:sz w:val="22"/>
          <w:szCs w:val="22"/>
        </w:rPr>
        <w:t xml:space="preserve"> </w:t>
      </w:r>
      <w:r w:rsidR="00E778DB" w:rsidRPr="348D6A82">
        <w:rPr>
          <w:rFonts w:asciiTheme="majorHAnsi" w:eastAsiaTheme="majorEastAsia" w:hAnsiTheme="majorHAnsi" w:cstheme="majorBidi"/>
          <w:sz w:val="22"/>
          <w:szCs w:val="22"/>
        </w:rPr>
        <w:t>and</w:t>
      </w:r>
      <w:r w:rsidR="00E778DB" w:rsidRPr="348D6A82">
        <w:rPr>
          <w:rFonts w:asciiTheme="majorHAnsi" w:eastAsiaTheme="majorEastAsia" w:hAnsiTheme="majorHAnsi" w:cstheme="majorBidi"/>
          <w:sz w:val="22"/>
          <w:szCs w:val="22"/>
        </w:rPr>
        <w:t xml:space="preserve"> </w:t>
      </w:r>
      <w:r w:rsidR="00E778DB" w:rsidRPr="348D6A82">
        <w:rPr>
          <w:rFonts w:asciiTheme="majorHAnsi" w:eastAsiaTheme="majorEastAsia" w:hAnsiTheme="majorHAnsi" w:cstheme="majorBidi"/>
          <w:sz w:val="22"/>
          <w:szCs w:val="22"/>
        </w:rPr>
        <w:t>Sri Lanka</w:t>
      </w:r>
      <w:r w:rsidR="630897B1" w:rsidRPr="348D6A82">
        <w:rPr>
          <w:rFonts w:asciiTheme="majorHAnsi" w:eastAsiaTheme="majorEastAsia" w:hAnsiTheme="majorHAnsi" w:cstheme="majorBidi"/>
          <w:sz w:val="22"/>
          <w:szCs w:val="22"/>
        </w:rPr>
        <w:t>.</w:t>
      </w:r>
      <w:r w:rsidR="220D14B3" w:rsidRPr="348D6A82">
        <w:rPr>
          <w:rFonts w:asciiTheme="majorHAnsi" w:eastAsiaTheme="majorEastAsia" w:hAnsiTheme="majorHAnsi" w:cstheme="majorBidi"/>
          <w:sz w:val="22"/>
          <w:szCs w:val="22"/>
        </w:rPr>
        <w:t xml:space="preserve"> </w:t>
      </w:r>
    </w:p>
    <w:p w14:paraId="1646DE24" w14:textId="5294E8E8" w:rsidR="0053107F" w:rsidRPr="0053107F" w:rsidRDefault="1568702B" w:rsidP="348D6A82">
      <w:pPr>
        <w:pStyle w:val="NoSpacing"/>
        <w:rPr>
          <w:rFonts w:asciiTheme="majorHAnsi" w:eastAsia="SimSun" w:hAnsiTheme="majorHAnsi" w:cstheme="majorBidi"/>
          <w:sz w:val="22"/>
          <w:szCs w:val="22"/>
          <w:lang w:eastAsia="zh-CN"/>
          <w:rPrChange w:id="2" w:author="" w16du:dateUtc="2025-07-04T13:58:00Z">
            <w:rPr>
              <w:rFonts w:asciiTheme="majorHAnsi" w:eastAsiaTheme="majorEastAsia" w:hAnsiTheme="majorHAnsi" w:cstheme="majorBidi"/>
              <w:sz w:val="22"/>
              <w:szCs w:val="22"/>
            </w:rPr>
          </w:rPrChange>
        </w:rPr>
      </w:pPr>
      <w:r w:rsidRPr="348D6A82">
        <w:rPr>
          <w:rFonts w:asciiTheme="majorHAnsi" w:eastAsia="SimSun" w:hAnsiTheme="majorHAnsi" w:cstheme="majorBidi"/>
          <w:sz w:val="22"/>
          <w:szCs w:val="22"/>
          <w:lang w:eastAsia="zh-CN"/>
        </w:rPr>
        <w:t>鹰牌环境服务公司（简称</w:t>
      </w:r>
      <w:r w:rsidRPr="348D6A82">
        <w:rPr>
          <w:rFonts w:asciiTheme="majorHAnsi" w:eastAsia="SimSun" w:hAnsiTheme="majorHAnsi" w:cstheme="majorBidi"/>
          <w:sz w:val="22"/>
          <w:szCs w:val="22"/>
          <w:lang w:eastAsia="zh-CN"/>
        </w:rPr>
        <w:t>“</w:t>
      </w:r>
      <w:r w:rsidRPr="00633614">
        <w:rPr>
          <w:rFonts w:asciiTheme="majorHAnsi" w:eastAsia="SimSun" w:hAnsiTheme="majorHAnsi" w:cstheme="majorBidi"/>
          <w:b/>
          <w:bCs/>
          <w:sz w:val="22"/>
          <w:szCs w:val="22"/>
          <w:lang w:eastAsia="zh-CN"/>
        </w:rPr>
        <w:t>鹰牌环境</w:t>
      </w:r>
      <w:r w:rsidRPr="348D6A82">
        <w:rPr>
          <w:rFonts w:asciiTheme="majorHAnsi" w:eastAsia="SimSun" w:hAnsiTheme="majorHAnsi" w:cstheme="majorBidi"/>
          <w:sz w:val="22"/>
          <w:szCs w:val="22"/>
          <w:lang w:eastAsia="zh-CN"/>
        </w:rPr>
        <w:t>”</w:t>
      </w:r>
      <w:r w:rsidRPr="348D6A82">
        <w:rPr>
          <w:rFonts w:asciiTheme="majorHAnsi" w:eastAsia="SimSun" w:hAnsiTheme="majorHAnsi" w:cstheme="majorBidi"/>
          <w:sz w:val="22"/>
          <w:szCs w:val="22"/>
          <w:lang w:eastAsia="zh-CN"/>
        </w:rPr>
        <w:t>）是鹰牌水泥集团旗下的子公司</w:t>
      </w:r>
      <w:r w:rsidR="0E877F3F" w:rsidRPr="348D6A82">
        <w:rPr>
          <w:rFonts w:asciiTheme="majorHAnsi" w:eastAsia="SimSun" w:hAnsiTheme="majorHAnsi" w:cstheme="majorBidi"/>
          <w:sz w:val="22"/>
          <w:szCs w:val="22"/>
          <w:lang w:eastAsia="zh-CN"/>
        </w:rPr>
        <w:t>，</w:t>
      </w:r>
      <w:r w:rsidR="00E778DB">
        <w:rPr>
          <w:rFonts w:asciiTheme="majorHAnsi" w:eastAsia="SimSun" w:hAnsiTheme="majorHAnsi" w:cstheme="majorBidi" w:hint="eastAsia"/>
          <w:sz w:val="22"/>
          <w:szCs w:val="22"/>
          <w:lang w:eastAsia="zh-CN"/>
        </w:rPr>
        <w:t>我们的</w:t>
      </w:r>
      <w:r w:rsidR="0E877F3F" w:rsidRPr="348D6A82">
        <w:rPr>
          <w:rFonts w:asciiTheme="majorHAnsi" w:eastAsia="SimSun" w:hAnsiTheme="majorHAnsi" w:cstheme="majorBidi"/>
          <w:sz w:val="22"/>
          <w:szCs w:val="22"/>
          <w:lang w:eastAsia="zh-CN"/>
        </w:rPr>
        <w:t>业务覆盖</w:t>
      </w:r>
      <w:r w:rsidR="00E778DB" w:rsidRPr="348D6A82">
        <w:rPr>
          <w:rFonts w:asciiTheme="majorHAnsi" w:eastAsia="SimSun" w:hAnsiTheme="majorHAnsi" w:cstheme="majorBidi"/>
          <w:sz w:val="22"/>
          <w:szCs w:val="22"/>
          <w:lang w:eastAsia="zh-CN"/>
        </w:rPr>
        <w:t>东南亚及</w:t>
      </w:r>
      <w:r w:rsidR="0E877F3F" w:rsidRPr="348D6A82">
        <w:rPr>
          <w:rFonts w:asciiTheme="majorHAnsi" w:eastAsia="SimSun" w:hAnsiTheme="majorHAnsi" w:cstheme="majorBidi"/>
          <w:sz w:val="22"/>
          <w:szCs w:val="22"/>
          <w:lang w:eastAsia="zh-CN"/>
        </w:rPr>
        <w:t>南亚地区，包括</w:t>
      </w:r>
      <w:r w:rsidR="00E778DB">
        <w:rPr>
          <w:rFonts w:asciiTheme="majorHAnsi" w:eastAsia="SimSun" w:hAnsiTheme="majorHAnsi" w:cstheme="majorBidi" w:hint="eastAsia"/>
          <w:sz w:val="22"/>
          <w:szCs w:val="22"/>
          <w:lang w:eastAsia="zh-CN"/>
        </w:rPr>
        <w:t>泰国、</w:t>
      </w:r>
      <w:r w:rsidR="00E778DB" w:rsidRPr="348D6A82">
        <w:rPr>
          <w:rFonts w:asciiTheme="majorHAnsi" w:eastAsia="SimSun" w:hAnsiTheme="majorHAnsi" w:cstheme="majorBidi"/>
          <w:sz w:val="22"/>
          <w:szCs w:val="22"/>
          <w:lang w:eastAsia="zh-CN"/>
        </w:rPr>
        <w:t>越南</w:t>
      </w:r>
      <w:r w:rsidR="00E778DB">
        <w:rPr>
          <w:rFonts w:asciiTheme="majorHAnsi" w:eastAsia="SimSun" w:hAnsiTheme="majorHAnsi" w:cstheme="majorBidi" w:hint="eastAsia"/>
          <w:sz w:val="22"/>
          <w:szCs w:val="22"/>
          <w:lang w:eastAsia="zh-CN"/>
        </w:rPr>
        <w:t>、</w:t>
      </w:r>
      <w:r w:rsidR="00E778DB" w:rsidRPr="348D6A82">
        <w:rPr>
          <w:rFonts w:asciiTheme="majorHAnsi" w:eastAsia="SimSun" w:hAnsiTheme="majorHAnsi" w:cstheme="majorBidi"/>
          <w:sz w:val="22"/>
          <w:szCs w:val="22"/>
          <w:lang w:eastAsia="zh-CN"/>
        </w:rPr>
        <w:t>柬埔寨以及</w:t>
      </w:r>
      <w:r w:rsidR="0E877F3F" w:rsidRPr="348D6A82">
        <w:rPr>
          <w:rFonts w:asciiTheme="majorHAnsi" w:eastAsia="SimSun" w:hAnsiTheme="majorHAnsi" w:cstheme="majorBidi"/>
          <w:sz w:val="22"/>
          <w:szCs w:val="22"/>
          <w:lang w:eastAsia="zh-CN"/>
        </w:rPr>
        <w:t>斯里兰卡。</w:t>
      </w:r>
    </w:p>
    <w:p w14:paraId="0F431D8C" w14:textId="51DD54A0" w:rsidR="008E6E8E" w:rsidRDefault="33BF371C" w:rsidP="348D6A82">
      <w:pPr>
        <w:pStyle w:val="NoSpacing"/>
        <w:rPr>
          <w:rFonts w:asciiTheme="majorHAnsi" w:eastAsiaTheme="majorEastAsia" w:hAnsiTheme="majorHAnsi" w:cstheme="majorBidi"/>
          <w:sz w:val="22"/>
          <w:szCs w:val="22"/>
        </w:rPr>
      </w:pPr>
      <w:r w:rsidRPr="348D6A82">
        <w:rPr>
          <w:rFonts w:asciiTheme="majorHAnsi" w:eastAsiaTheme="majorEastAsia" w:hAnsiTheme="majorHAnsi" w:cstheme="majorBidi"/>
          <w:sz w:val="22"/>
          <w:szCs w:val="22"/>
        </w:rPr>
        <w:t>We specialize in sustainable waste management through co-processing technology, transforming waste into alternative fuels and raw materials for cement production. This process safely treats both hazardous and non-hazardous waste with zero landfill residue.</w:t>
      </w:r>
    </w:p>
    <w:p w14:paraId="010451A4" w14:textId="66381DBD" w:rsidR="00A67D2A" w:rsidRPr="00A67D2A" w:rsidRDefault="27CF33EB" w:rsidP="348D6A82">
      <w:pPr>
        <w:pStyle w:val="NoSpacing"/>
        <w:rPr>
          <w:rFonts w:asciiTheme="majorHAnsi" w:eastAsia="SimSun" w:hAnsiTheme="majorHAnsi" w:cstheme="majorBidi"/>
          <w:sz w:val="22"/>
          <w:szCs w:val="22"/>
          <w:cs/>
          <w:lang w:eastAsia="zh-CN" w:bidi="th-TH"/>
          <w:rPrChange w:id="3" w:author="" w16du:dateUtc="2025-07-04T14:03:00Z">
            <w:rPr>
              <w:rFonts w:asciiTheme="majorHAnsi" w:eastAsiaTheme="majorEastAsia" w:hAnsiTheme="majorHAnsi" w:cstheme="majorBidi"/>
              <w:sz w:val="22"/>
              <w:szCs w:val="22"/>
              <w:cs/>
              <w:lang w:bidi="th-TH"/>
            </w:rPr>
          </w:rPrChange>
        </w:rPr>
      </w:pPr>
      <w:r w:rsidRPr="348D6A82">
        <w:rPr>
          <w:rFonts w:asciiTheme="majorHAnsi" w:eastAsia="SimSun" w:hAnsiTheme="majorHAnsi" w:cstheme="majorBidi"/>
          <w:sz w:val="22"/>
          <w:szCs w:val="22"/>
          <w:lang w:eastAsia="zh-CN" w:bidi="th-TH"/>
        </w:rPr>
        <w:t>我们专注于通过协同</w:t>
      </w:r>
      <w:r w:rsidR="4D6F2EB6" w:rsidRPr="348D6A82">
        <w:rPr>
          <w:rFonts w:asciiTheme="majorHAnsi" w:eastAsia="SimSun" w:hAnsiTheme="majorHAnsi" w:cstheme="majorBidi"/>
          <w:sz w:val="22"/>
          <w:szCs w:val="22"/>
          <w:lang w:eastAsia="zh-CN" w:bidi="th-TH"/>
        </w:rPr>
        <w:t>处理</w:t>
      </w:r>
      <w:r w:rsidRPr="348D6A82">
        <w:rPr>
          <w:rFonts w:asciiTheme="majorHAnsi" w:eastAsia="SimSun" w:hAnsiTheme="majorHAnsi" w:cstheme="majorBidi"/>
          <w:sz w:val="22"/>
          <w:szCs w:val="22"/>
          <w:lang w:eastAsia="zh-CN" w:bidi="th-TH"/>
        </w:rPr>
        <w:t>技术（</w:t>
      </w:r>
      <w:r w:rsidRPr="348D6A82">
        <w:rPr>
          <w:rFonts w:asciiTheme="majorHAnsi" w:eastAsia="SimSun" w:hAnsiTheme="majorHAnsi" w:cstheme="majorBidi"/>
          <w:sz w:val="22"/>
          <w:szCs w:val="22"/>
          <w:lang w:eastAsia="zh-CN" w:bidi="th-TH"/>
        </w:rPr>
        <w:t>co-processing</w:t>
      </w:r>
      <w:r w:rsidRPr="348D6A82">
        <w:rPr>
          <w:rFonts w:asciiTheme="majorHAnsi" w:eastAsia="SimSun" w:hAnsiTheme="majorHAnsi" w:cstheme="majorBidi"/>
          <w:sz w:val="22"/>
          <w:szCs w:val="22"/>
          <w:lang w:eastAsia="zh-CN" w:bidi="th-TH"/>
        </w:rPr>
        <w:t>）实现可持续的废弃物管理</w:t>
      </w:r>
      <w:r w:rsidR="7DA94A91" w:rsidRPr="348D6A82">
        <w:rPr>
          <w:rFonts w:asciiTheme="majorHAnsi" w:eastAsia="SimSun" w:hAnsiTheme="majorHAnsi" w:cstheme="majorBidi"/>
          <w:sz w:val="22"/>
          <w:szCs w:val="22"/>
          <w:lang w:eastAsia="zh-CN" w:bidi="th-TH"/>
        </w:rPr>
        <w:t>，将废弃物转化为水泥生产的替代燃料</w:t>
      </w:r>
      <w:r w:rsidR="4739945D" w:rsidRPr="348D6A82">
        <w:rPr>
          <w:rFonts w:asciiTheme="majorHAnsi" w:eastAsia="SimSun" w:hAnsiTheme="majorHAnsi" w:cstheme="majorBidi"/>
          <w:sz w:val="22"/>
          <w:szCs w:val="22"/>
          <w:lang w:eastAsia="zh-CN" w:bidi="th-TH"/>
        </w:rPr>
        <w:t>和</w:t>
      </w:r>
      <w:r w:rsidR="7DA94A91" w:rsidRPr="348D6A82">
        <w:rPr>
          <w:rFonts w:asciiTheme="majorHAnsi" w:eastAsia="SimSun" w:hAnsiTheme="majorHAnsi" w:cstheme="majorBidi"/>
          <w:sz w:val="22"/>
          <w:szCs w:val="22"/>
          <w:lang w:eastAsia="zh-CN" w:bidi="th-TH"/>
        </w:rPr>
        <w:t>原材料。</w:t>
      </w:r>
      <w:r w:rsidR="4739945D" w:rsidRPr="348D6A82">
        <w:rPr>
          <w:rFonts w:asciiTheme="majorHAnsi" w:eastAsia="SimSun" w:hAnsiTheme="majorHAnsi" w:cstheme="majorBidi"/>
          <w:sz w:val="22"/>
          <w:szCs w:val="22"/>
          <w:lang w:eastAsia="zh-CN" w:bidi="th-TH"/>
        </w:rPr>
        <w:t>此</w:t>
      </w:r>
      <w:r w:rsidR="00E778DB">
        <w:rPr>
          <w:rFonts w:asciiTheme="majorHAnsi" w:eastAsia="SimSun" w:hAnsiTheme="majorHAnsi" w:cstheme="majorBidi" w:hint="eastAsia"/>
          <w:sz w:val="22"/>
          <w:szCs w:val="22"/>
          <w:lang w:eastAsia="zh-CN" w:bidi="th-TH"/>
        </w:rPr>
        <w:t>处理方式</w:t>
      </w:r>
      <w:r w:rsidR="4739945D" w:rsidRPr="348D6A82">
        <w:rPr>
          <w:rFonts w:asciiTheme="majorHAnsi" w:eastAsia="SimSun" w:hAnsiTheme="majorHAnsi" w:cstheme="majorBidi"/>
          <w:sz w:val="22"/>
          <w:szCs w:val="22"/>
          <w:lang w:eastAsia="zh-CN" w:bidi="th-TH"/>
        </w:rPr>
        <w:t>可安全</w:t>
      </w:r>
      <w:r w:rsidR="00E778DB">
        <w:rPr>
          <w:rFonts w:asciiTheme="majorHAnsi" w:eastAsia="SimSun" w:hAnsiTheme="majorHAnsi" w:cstheme="majorBidi" w:hint="eastAsia"/>
          <w:sz w:val="22"/>
          <w:szCs w:val="22"/>
          <w:lang w:eastAsia="zh-CN" w:bidi="th-TH"/>
        </w:rPr>
        <w:t>处置</w:t>
      </w:r>
      <w:r w:rsidR="2055C4AF" w:rsidRPr="348D6A82">
        <w:rPr>
          <w:rFonts w:asciiTheme="majorHAnsi" w:eastAsia="SimSun" w:hAnsiTheme="majorHAnsi" w:cstheme="majorBidi"/>
          <w:sz w:val="22"/>
          <w:szCs w:val="22"/>
          <w:lang w:eastAsia="zh-CN" w:bidi="th-TH"/>
        </w:rPr>
        <w:t>有害</w:t>
      </w:r>
      <w:r w:rsidR="4739945D" w:rsidRPr="348D6A82">
        <w:rPr>
          <w:rFonts w:asciiTheme="majorHAnsi" w:eastAsia="SimSun" w:hAnsiTheme="majorHAnsi" w:cstheme="majorBidi"/>
          <w:sz w:val="22"/>
          <w:szCs w:val="22"/>
          <w:lang w:eastAsia="zh-CN" w:bidi="th-TH"/>
        </w:rPr>
        <w:t>和</w:t>
      </w:r>
      <w:r w:rsidR="2055C4AF" w:rsidRPr="348D6A82">
        <w:rPr>
          <w:rFonts w:asciiTheme="majorHAnsi" w:eastAsia="SimSun" w:hAnsiTheme="majorHAnsi" w:cstheme="majorBidi"/>
          <w:sz w:val="22"/>
          <w:szCs w:val="22"/>
          <w:lang w:eastAsia="zh-CN" w:bidi="th-TH"/>
        </w:rPr>
        <w:t>无害</w:t>
      </w:r>
      <w:r w:rsidR="4739945D" w:rsidRPr="348D6A82">
        <w:rPr>
          <w:rFonts w:asciiTheme="majorHAnsi" w:eastAsia="SimSun" w:hAnsiTheme="majorHAnsi" w:cstheme="majorBidi"/>
          <w:sz w:val="22"/>
          <w:szCs w:val="22"/>
          <w:lang w:eastAsia="zh-CN" w:bidi="th-TH"/>
        </w:rPr>
        <w:t>的废弃物，实现</w:t>
      </w:r>
      <w:r w:rsidR="2055C4AF" w:rsidRPr="348D6A82">
        <w:rPr>
          <w:rFonts w:asciiTheme="majorHAnsi" w:eastAsia="SimSun" w:hAnsiTheme="majorHAnsi" w:cstheme="majorBidi"/>
          <w:sz w:val="22"/>
          <w:szCs w:val="22"/>
          <w:lang w:eastAsia="zh-CN" w:bidi="th-TH"/>
        </w:rPr>
        <w:t>废弃物</w:t>
      </w:r>
      <w:r w:rsidR="00E778DB" w:rsidRPr="348D6A82">
        <w:rPr>
          <w:rFonts w:asciiTheme="majorHAnsi" w:eastAsia="SimSun" w:hAnsiTheme="majorHAnsi" w:cstheme="majorBidi"/>
          <w:sz w:val="22"/>
          <w:szCs w:val="22"/>
          <w:lang w:eastAsia="zh-CN" w:bidi="th-TH"/>
        </w:rPr>
        <w:t>零</w:t>
      </w:r>
      <w:r w:rsidR="4739945D" w:rsidRPr="348D6A82">
        <w:rPr>
          <w:rFonts w:asciiTheme="majorHAnsi" w:eastAsia="SimSun" w:hAnsiTheme="majorHAnsi" w:cstheme="majorBidi"/>
          <w:sz w:val="22"/>
          <w:szCs w:val="22"/>
          <w:lang w:eastAsia="zh-CN" w:bidi="th-TH"/>
        </w:rPr>
        <w:t>填埋残留。</w:t>
      </w:r>
    </w:p>
    <w:p w14:paraId="1CD13983" w14:textId="77777777" w:rsidR="008E6E8E" w:rsidRPr="008E6E8E" w:rsidRDefault="008E6E8E" w:rsidP="008E6E8E">
      <w:pPr>
        <w:pStyle w:val="NoSpacing"/>
        <w:rPr>
          <w:rFonts w:asciiTheme="majorHAnsi" w:eastAsiaTheme="majorEastAsia" w:hAnsiTheme="majorHAnsi" w:cstheme="majorBidi"/>
          <w:sz w:val="22"/>
          <w:szCs w:val="22"/>
        </w:rPr>
      </w:pPr>
    </w:p>
    <w:p w14:paraId="2B554D9A" w14:textId="489CEA2E" w:rsidR="47560BD4" w:rsidRDefault="0EB20AC5"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sz w:val="22"/>
          <w:szCs w:val="22"/>
        </w:rPr>
        <w:t xml:space="preserve">Beyond waste management, we </w:t>
      </w:r>
      <w:r w:rsidR="2B6CAB42" w:rsidRPr="348D6A82">
        <w:rPr>
          <w:rFonts w:asciiTheme="majorHAnsi" w:eastAsiaTheme="majorEastAsia" w:hAnsiTheme="majorHAnsi" w:cstheme="majorBidi"/>
          <w:sz w:val="22"/>
          <w:szCs w:val="22"/>
        </w:rPr>
        <w:t>offer</w:t>
      </w:r>
      <w:r w:rsidRPr="348D6A82">
        <w:rPr>
          <w:rFonts w:asciiTheme="majorHAnsi" w:eastAsiaTheme="majorEastAsia" w:hAnsiTheme="majorHAnsi" w:cstheme="majorBidi"/>
          <w:sz w:val="22"/>
          <w:szCs w:val="22"/>
        </w:rPr>
        <w:t xml:space="preserve"> innovative industrial services to oil &amp; gas and petrochemical sectors</w:t>
      </w:r>
      <w:r w:rsidR="31DAABE2" w:rsidRPr="348D6A82">
        <w:rPr>
          <w:rFonts w:asciiTheme="majorHAnsi" w:eastAsiaTheme="majorEastAsia" w:hAnsiTheme="majorHAnsi" w:cstheme="majorBidi"/>
          <w:sz w:val="22"/>
          <w:szCs w:val="22"/>
        </w:rPr>
        <w:t xml:space="preserve">. </w:t>
      </w:r>
      <w:r w:rsidRPr="348D6A82">
        <w:rPr>
          <w:rFonts w:asciiTheme="majorHAnsi" w:eastAsiaTheme="majorEastAsia" w:hAnsiTheme="majorHAnsi" w:cstheme="majorBidi"/>
          <w:sz w:val="22"/>
          <w:szCs w:val="22"/>
        </w:rPr>
        <w:t>Our approach maximizes operational safety and efficiency while minimizing environmental impact, supporting our clients’ sustainability goals at every stage.</w:t>
      </w:r>
    </w:p>
    <w:p w14:paraId="136F3DC3" w14:textId="4FB8A0FB" w:rsidR="00C027CC" w:rsidRPr="00C027CC" w:rsidRDefault="6E2A8D89" w:rsidP="348D6A82">
      <w:pPr>
        <w:pStyle w:val="NoSpacing"/>
        <w:rPr>
          <w:rFonts w:asciiTheme="majorHAnsi" w:eastAsia="SimSun" w:hAnsiTheme="majorHAnsi" w:cstheme="majorBidi"/>
          <w:sz w:val="22"/>
          <w:szCs w:val="22"/>
          <w:lang w:eastAsia="zh-CN"/>
          <w:rPrChange w:id="4" w:author="" w16du:dateUtc="2025-07-04T14:09:00Z">
            <w:rPr>
              <w:rFonts w:asciiTheme="majorHAnsi" w:eastAsiaTheme="majorEastAsia" w:hAnsiTheme="majorHAnsi" w:cstheme="majorBidi"/>
              <w:sz w:val="22"/>
              <w:szCs w:val="22"/>
            </w:rPr>
          </w:rPrChange>
        </w:rPr>
      </w:pPr>
      <w:r w:rsidRPr="348D6A82">
        <w:rPr>
          <w:rFonts w:asciiTheme="majorHAnsi" w:eastAsia="SimSun" w:hAnsiTheme="majorHAnsi" w:cstheme="majorBidi"/>
          <w:sz w:val="22"/>
          <w:szCs w:val="22"/>
          <w:lang w:eastAsia="zh-CN"/>
        </w:rPr>
        <w:t>除了废弃物管理，我们还为石油天然气和石化行业提供创新的工业服务。我们</w:t>
      </w:r>
      <w:r w:rsidR="4B04630F" w:rsidRPr="348D6A82">
        <w:rPr>
          <w:rFonts w:asciiTheme="majorHAnsi" w:eastAsia="SimSun" w:hAnsiTheme="majorHAnsi" w:cstheme="majorBidi"/>
          <w:sz w:val="22"/>
          <w:szCs w:val="22"/>
          <w:lang w:eastAsia="zh-CN"/>
        </w:rPr>
        <w:t>致力于在各个阶段</w:t>
      </w:r>
      <w:r w:rsidRPr="348D6A82">
        <w:rPr>
          <w:rFonts w:asciiTheme="majorHAnsi" w:eastAsia="SimSun" w:hAnsiTheme="majorHAnsi" w:cstheme="majorBidi"/>
          <w:sz w:val="22"/>
          <w:szCs w:val="22"/>
          <w:lang w:eastAsia="zh-CN"/>
        </w:rPr>
        <w:t>最大</w:t>
      </w:r>
      <w:r w:rsidR="00E778DB">
        <w:rPr>
          <w:rFonts w:asciiTheme="majorHAnsi" w:eastAsia="SimSun" w:hAnsiTheme="majorHAnsi" w:cstheme="majorBidi" w:hint="eastAsia"/>
          <w:sz w:val="22"/>
          <w:szCs w:val="22"/>
          <w:lang w:eastAsia="zh-CN"/>
        </w:rPr>
        <w:t>化</w:t>
      </w:r>
      <w:r w:rsidRPr="348D6A82">
        <w:rPr>
          <w:rFonts w:asciiTheme="majorHAnsi" w:eastAsia="SimSun" w:hAnsiTheme="majorHAnsi" w:cstheme="majorBidi"/>
          <w:sz w:val="22"/>
          <w:szCs w:val="22"/>
          <w:lang w:eastAsia="zh-CN"/>
        </w:rPr>
        <w:t>地提高运营的安全性</w:t>
      </w:r>
      <w:r w:rsidR="4B04630F" w:rsidRPr="348D6A82">
        <w:rPr>
          <w:rFonts w:asciiTheme="majorHAnsi" w:eastAsia="SimSun" w:hAnsiTheme="majorHAnsi" w:cstheme="majorBidi"/>
          <w:sz w:val="22"/>
          <w:szCs w:val="22"/>
          <w:lang w:eastAsia="zh-CN"/>
        </w:rPr>
        <w:t>和</w:t>
      </w:r>
      <w:r w:rsidRPr="348D6A82">
        <w:rPr>
          <w:rFonts w:asciiTheme="majorHAnsi" w:eastAsia="SimSun" w:hAnsiTheme="majorHAnsi" w:cstheme="majorBidi"/>
          <w:sz w:val="22"/>
          <w:szCs w:val="22"/>
          <w:lang w:eastAsia="zh-CN"/>
        </w:rPr>
        <w:t>效率，同时</w:t>
      </w:r>
      <w:r w:rsidR="00E778DB">
        <w:rPr>
          <w:rFonts w:asciiTheme="majorHAnsi" w:eastAsia="SimSun" w:hAnsiTheme="majorHAnsi" w:cstheme="majorBidi" w:hint="eastAsia"/>
          <w:sz w:val="22"/>
          <w:szCs w:val="22"/>
          <w:lang w:eastAsia="zh-CN"/>
        </w:rPr>
        <w:t>将对</w:t>
      </w:r>
      <w:r w:rsidRPr="348D6A82">
        <w:rPr>
          <w:rFonts w:asciiTheme="majorHAnsi" w:eastAsia="SimSun" w:hAnsiTheme="majorHAnsi" w:cstheme="majorBidi"/>
          <w:sz w:val="22"/>
          <w:szCs w:val="22"/>
          <w:lang w:eastAsia="zh-CN"/>
        </w:rPr>
        <w:t>环境的影响</w:t>
      </w:r>
      <w:r w:rsidR="00E778DB">
        <w:rPr>
          <w:rFonts w:asciiTheme="majorHAnsi" w:eastAsia="SimSun" w:hAnsiTheme="majorHAnsi" w:cstheme="majorBidi" w:hint="eastAsia"/>
          <w:sz w:val="22"/>
          <w:szCs w:val="22"/>
          <w:lang w:eastAsia="zh-CN"/>
        </w:rPr>
        <w:t>将至最低水平</w:t>
      </w:r>
      <w:r w:rsidRPr="348D6A82">
        <w:rPr>
          <w:rFonts w:asciiTheme="majorHAnsi" w:eastAsia="SimSun" w:hAnsiTheme="majorHAnsi" w:cstheme="majorBidi"/>
          <w:sz w:val="22"/>
          <w:szCs w:val="22"/>
          <w:lang w:eastAsia="zh-CN"/>
        </w:rPr>
        <w:t>，</w:t>
      </w:r>
      <w:r w:rsidR="51A0D12E" w:rsidRPr="348D6A82">
        <w:rPr>
          <w:rFonts w:asciiTheme="majorHAnsi" w:eastAsia="SimSun" w:hAnsiTheme="majorHAnsi" w:cstheme="majorBidi"/>
          <w:sz w:val="22"/>
          <w:szCs w:val="22"/>
          <w:lang w:eastAsia="zh-CN"/>
        </w:rPr>
        <w:t>全力</w:t>
      </w:r>
      <w:r w:rsidRPr="348D6A82">
        <w:rPr>
          <w:rFonts w:asciiTheme="majorHAnsi" w:eastAsia="SimSun" w:hAnsiTheme="majorHAnsi" w:cstheme="majorBidi"/>
          <w:sz w:val="22"/>
          <w:szCs w:val="22"/>
          <w:lang w:eastAsia="zh-CN"/>
        </w:rPr>
        <w:t>支持客户</w:t>
      </w:r>
      <w:r w:rsidR="51A0D12E" w:rsidRPr="348D6A82">
        <w:rPr>
          <w:rFonts w:asciiTheme="majorHAnsi" w:eastAsia="SimSun" w:hAnsiTheme="majorHAnsi" w:cstheme="majorBidi"/>
          <w:sz w:val="22"/>
          <w:szCs w:val="22"/>
          <w:lang w:eastAsia="zh-CN"/>
        </w:rPr>
        <w:t>实现</w:t>
      </w:r>
      <w:r w:rsidRPr="348D6A82">
        <w:rPr>
          <w:rFonts w:asciiTheme="majorHAnsi" w:eastAsia="SimSun" w:hAnsiTheme="majorHAnsi" w:cstheme="majorBidi"/>
          <w:sz w:val="22"/>
          <w:szCs w:val="22"/>
          <w:lang w:eastAsia="zh-CN"/>
        </w:rPr>
        <w:t>可持续发展目标。</w:t>
      </w:r>
    </w:p>
    <w:p w14:paraId="004BB869" w14:textId="77777777" w:rsidR="00730E65" w:rsidRDefault="00730E65" w:rsidP="008E6E8E">
      <w:pPr>
        <w:pStyle w:val="NoSpacing"/>
        <w:rPr>
          <w:rFonts w:asciiTheme="majorHAnsi" w:eastAsiaTheme="majorEastAsia" w:hAnsiTheme="majorHAnsi" w:cstheme="majorBidi"/>
          <w:b/>
          <w:bCs/>
          <w:color w:val="000000" w:themeColor="text1"/>
          <w:sz w:val="22"/>
          <w:szCs w:val="22"/>
        </w:rPr>
      </w:pPr>
    </w:p>
    <w:p w14:paraId="0B13CA5E" w14:textId="4C9DFAFB" w:rsidR="3052FC17" w:rsidRDefault="3052FC17" w:rsidP="348D6A82">
      <w:pPr>
        <w:pStyle w:val="NoSpacing"/>
        <w:rPr>
          <w:rFonts w:asciiTheme="majorHAnsi" w:eastAsiaTheme="majorEastAsia" w:hAnsiTheme="majorHAnsi" w:cstheme="majorBidi"/>
          <w:b/>
          <w:bCs/>
          <w:sz w:val="22"/>
          <w:szCs w:val="22"/>
        </w:rPr>
      </w:pPr>
      <w:r w:rsidRPr="348D6A82">
        <w:rPr>
          <w:rFonts w:asciiTheme="majorHAnsi" w:eastAsiaTheme="majorEastAsia" w:hAnsiTheme="majorHAnsi" w:cstheme="majorBidi"/>
          <w:b/>
          <w:bCs/>
          <w:sz w:val="22"/>
          <w:szCs w:val="22"/>
          <w:vertAlign w:val="superscript"/>
        </w:rPr>
        <w:t>3</w:t>
      </w:r>
      <w:r w:rsidR="49B97054" w:rsidRPr="348D6A82">
        <w:rPr>
          <w:rFonts w:asciiTheme="majorHAnsi" w:eastAsiaTheme="majorEastAsia" w:hAnsiTheme="majorHAnsi" w:cstheme="majorBidi"/>
          <w:b/>
          <w:bCs/>
          <w:sz w:val="22"/>
          <w:szCs w:val="22"/>
        </w:rPr>
        <w:t>Waste Management</w:t>
      </w:r>
    </w:p>
    <w:p w14:paraId="4A0C3E30" w14:textId="774CBE98" w:rsidR="00CB0C12" w:rsidRPr="00CB0C12" w:rsidRDefault="170FB22A" w:rsidP="348D6A82">
      <w:pPr>
        <w:pStyle w:val="NoSpacing"/>
        <w:rPr>
          <w:rFonts w:asciiTheme="majorHAnsi" w:eastAsia="SimSun" w:hAnsiTheme="majorHAnsi" w:cstheme="majorBidi"/>
          <w:b/>
          <w:bCs/>
          <w:color w:val="000000" w:themeColor="text1"/>
          <w:sz w:val="22"/>
          <w:szCs w:val="22"/>
          <w:cs/>
          <w:lang w:eastAsia="zh-CN" w:bidi="th-TH"/>
          <w:rPrChange w:id="5" w:author="" w16du:dateUtc="2025-07-04T14:14:00Z">
            <w:rPr>
              <w:rFonts w:asciiTheme="majorHAnsi" w:eastAsiaTheme="majorEastAsia" w:hAnsiTheme="majorHAnsi" w:cstheme="majorBidi"/>
              <w:b/>
              <w:bCs/>
              <w:color w:val="000000" w:themeColor="text1"/>
              <w:sz w:val="22"/>
              <w:szCs w:val="22"/>
              <w:cs/>
              <w:lang w:bidi="th-TH"/>
            </w:rPr>
          </w:rPrChange>
        </w:rPr>
      </w:pPr>
      <w:r w:rsidRPr="348D6A82">
        <w:rPr>
          <w:rFonts w:asciiTheme="majorHAnsi" w:eastAsia="SimSun" w:hAnsiTheme="majorHAnsi" w:cstheme="majorBidi"/>
          <w:b/>
          <w:bCs/>
          <w:sz w:val="22"/>
          <w:szCs w:val="22"/>
          <w:lang w:eastAsia="zh-CN" w:bidi="th-TH"/>
        </w:rPr>
        <w:t>废弃物管理</w:t>
      </w:r>
    </w:p>
    <w:p w14:paraId="11889D2B" w14:textId="2994B34E" w:rsidR="72AACB65" w:rsidRDefault="72AACB65" w:rsidP="348D6A82">
      <w:pPr>
        <w:rPr>
          <w:ins w:id="6" w:author="Rapepat Pahaisuk" w:date="2025-07-07T12:48:00Z" w16du:dateUtc="2025-07-07T05:48:00Z"/>
          <w:rFonts w:ascii="Aptos" w:eastAsia="Aptos" w:hAnsi="Aptos" w:cs="Aptos"/>
          <w:color w:val="000000" w:themeColor="text1"/>
          <w:sz w:val="20"/>
          <w:szCs w:val="20"/>
          <w:highlight w:val="yellow"/>
          <w:lang w:eastAsia="zh-CN"/>
        </w:rPr>
      </w:pPr>
      <w:r w:rsidRPr="348D6A82">
        <w:rPr>
          <w:rFonts w:ascii="Aptos" w:eastAsia="Aptos" w:hAnsi="Aptos" w:cs="Aptos"/>
          <w:color w:val="000000" w:themeColor="text1"/>
          <w:sz w:val="20"/>
          <w:szCs w:val="20"/>
          <w:highlight w:val="yellow"/>
          <w:lang w:eastAsia="zh-CN"/>
        </w:rPr>
        <w:t>Sustainable Integrated Waste Management Service</w:t>
      </w:r>
    </w:p>
    <w:p w14:paraId="33A5A291" w14:textId="2A4839E2" w:rsidR="00770A33" w:rsidRPr="00770A33" w:rsidRDefault="00770A33" w:rsidP="348D6A82">
      <w:pPr>
        <w:rPr>
          <w:rFonts w:ascii="SimSun" w:hAnsi="SimSun"/>
          <w:sz w:val="16"/>
          <w:szCs w:val="25"/>
          <w:highlight w:val="yellow"/>
          <w:lang w:eastAsia="zh-CN" w:bidi="th-TH"/>
          <w:rPrChange w:id="7" w:author="Rapepat Pahaisuk" w:date="2025-07-07T12:48:00Z" w16du:dateUtc="2025-07-07T05:48:00Z">
            <w:rPr>
              <w:rFonts w:ascii="SimSun" w:eastAsia="SimSun" w:hAnsi="SimSun" w:cs="SimSun"/>
              <w:sz w:val="16"/>
              <w:szCs w:val="16"/>
              <w:highlight w:val="yellow"/>
              <w:lang w:eastAsia="zh-CN"/>
            </w:rPr>
          </w:rPrChange>
        </w:rPr>
      </w:pPr>
      <w:ins w:id="8" w:author="Rapepat Pahaisuk" w:date="2025-07-07T12:48:00Z" w16du:dateUtc="2025-07-07T05:48:00Z">
        <w:r>
          <w:rPr>
            <w:rFonts w:ascii="Aptos" w:hAnsi="Aptos" w:hint="eastAsia"/>
            <w:color w:val="000000" w:themeColor="text1"/>
            <w:sz w:val="20"/>
            <w:szCs w:val="25"/>
            <w:highlight w:val="yellow"/>
            <w:lang w:eastAsia="zh-CN" w:bidi="th-TH"/>
          </w:rPr>
          <w:t>可持续综合废弃物管理服务</w:t>
        </w:r>
      </w:ins>
    </w:p>
    <w:p w14:paraId="7D6A722F" w14:textId="77777777" w:rsidR="00E16796" w:rsidRDefault="7CE35438"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sz w:val="22"/>
          <w:szCs w:val="22"/>
        </w:rPr>
        <w:t xml:space="preserve">INSEE </w:t>
      </w:r>
      <w:proofErr w:type="spellStart"/>
      <w:r w:rsidRPr="348D6A82">
        <w:rPr>
          <w:rFonts w:asciiTheme="majorHAnsi" w:eastAsiaTheme="majorEastAsia" w:hAnsiTheme="majorHAnsi" w:cstheme="majorBidi"/>
          <w:sz w:val="22"/>
          <w:szCs w:val="22"/>
        </w:rPr>
        <w:t>Ecocycle</w:t>
      </w:r>
      <w:proofErr w:type="spellEnd"/>
      <w:r w:rsidRPr="348D6A82">
        <w:rPr>
          <w:rFonts w:asciiTheme="majorHAnsi" w:eastAsiaTheme="majorEastAsia" w:hAnsiTheme="majorHAnsi" w:cstheme="majorBidi"/>
          <w:sz w:val="22"/>
          <w:szCs w:val="22"/>
        </w:rPr>
        <w:t xml:space="preserve"> delivers expert waste management solutions for a wide range of industrial sectors, using co-processing technology to transform waste into alternative fuels and raw materials for cement kilns. This process replaces fossil fuels like coal, lowering </w:t>
      </w:r>
      <w:r w:rsidR="497ABAD1" w:rsidRPr="348D6A82">
        <w:rPr>
          <w:rFonts w:asciiTheme="majorHAnsi" w:eastAsiaTheme="majorEastAsia" w:hAnsiTheme="majorHAnsi" w:cstheme="majorBidi"/>
          <w:sz w:val="22"/>
          <w:szCs w:val="22"/>
        </w:rPr>
        <w:t xml:space="preserve">overall </w:t>
      </w:r>
      <w:r w:rsidRPr="348D6A82">
        <w:rPr>
          <w:rFonts w:asciiTheme="majorHAnsi" w:eastAsiaTheme="majorEastAsia" w:hAnsiTheme="majorHAnsi" w:cstheme="majorBidi"/>
          <w:sz w:val="22"/>
          <w:szCs w:val="22"/>
        </w:rPr>
        <w:t>carbon emissions. Co-processing safely treats waste at high temperatures, leaving no residual ash and achieving zero waste to landfill.</w:t>
      </w:r>
    </w:p>
    <w:p w14:paraId="25F5D02A" w14:textId="4D2C55C6" w:rsidR="00685FE0" w:rsidRPr="00685FE0" w:rsidRDefault="4D6F2EB6" w:rsidP="348D6A82">
      <w:pPr>
        <w:pStyle w:val="NoSpacing"/>
        <w:rPr>
          <w:rFonts w:asciiTheme="majorHAnsi" w:eastAsia="SimSun" w:hAnsiTheme="majorHAnsi" w:cstheme="majorBidi"/>
          <w:sz w:val="22"/>
          <w:szCs w:val="22"/>
          <w:lang w:eastAsia="zh-CN" w:bidi="th-TH"/>
          <w:rPrChange w:id="9" w:author="" w16du:dateUtc="2025-07-04T14:14:00Z">
            <w:rPr>
              <w:rFonts w:asciiTheme="majorHAnsi" w:eastAsiaTheme="majorEastAsia" w:hAnsiTheme="majorHAnsi" w:cstheme="majorBidi"/>
              <w:sz w:val="22"/>
              <w:szCs w:val="22"/>
            </w:rPr>
          </w:rPrChange>
        </w:rPr>
      </w:pPr>
      <w:r w:rsidRPr="00633614">
        <w:rPr>
          <w:rFonts w:asciiTheme="majorHAnsi" w:eastAsia="SimSun" w:hAnsiTheme="majorHAnsi" w:cstheme="majorBidi"/>
          <w:b/>
          <w:bCs/>
          <w:sz w:val="22"/>
          <w:szCs w:val="22"/>
          <w:lang w:eastAsia="zh-CN" w:bidi="th-TH"/>
        </w:rPr>
        <w:lastRenderedPageBreak/>
        <w:t>鹰牌环境</w:t>
      </w:r>
      <w:r w:rsidRPr="348D6A82">
        <w:rPr>
          <w:rFonts w:asciiTheme="majorHAnsi" w:eastAsia="SimSun" w:hAnsiTheme="majorHAnsi" w:cstheme="majorBidi"/>
          <w:sz w:val="22"/>
          <w:szCs w:val="22"/>
          <w:lang w:eastAsia="zh-CN" w:bidi="th-TH"/>
        </w:rPr>
        <w:t>为广泛的工业领域提供专业的废弃物管理的解决方案。我们运用协同处理技术（</w:t>
      </w:r>
      <w:r w:rsidRPr="348D6A82">
        <w:rPr>
          <w:rFonts w:asciiTheme="majorHAnsi" w:eastAsia="SimSun" w:hAnsiTheme="majorHAnsi" w:cstheme="majorBidi"/>
          <w:sz w:val="22"/>
          <w:szCs w:val="22"/>
          <w:lang w:eastAsia="zh-CN" w:bidi="th-TH"/>
        </w:rPr>
        <w:t xml:space="preserve">co-processing </w:t>
      </w:r>
      <w:r w:rsidRPr="348D6A82">
        <w:rPr>
          <w:rFonts w:asciiTheme="majorHAnsi" w:eastAsia="SimSun" w:hAnsiTheme="majorHAnsi" w:cstheme="majorBidi"/>
          <w:sz w:val="22"/>
          <w:szCs w:val="22"/>
          <w:lang w:eastAsia="zh-CN" w:bidi="th-TH"/>
        </w:rPr>
        <w:t>）将废弃物转化为水泥窑的替代燃料和原材料。此过程</w:t>
      </w:r>
      <w:r w:rsidR="5EAFD9E1" w:rsidRPr="348D6A82">
        <w:rPr>
          <w:rFonts w:asciiTheme="majorHAnsi" w:eastAsia="SimSun" w:hAnsiTheme="majorHAnsi" w:cstheme="majorBidi"/>
          <w:sz w:val="22"/>
          <w:szCs w:val="22"/>
          <w:lang w:eastAsia="zh-CN" w:bidi="th-TH"/>
        </w:rPr>
        <w:t>可替代煤炭等化石燃料，从而降低整体碳排放。协同处理技术能在高温下安全地处理废弃物，不产生残余灰烬，实现零废弃物填埋。</w:t>
      </w:r>
    </w:p>
    <w:p w14:paraId="1A335C22" w14:textId="77777777" w:rsidR="00E16796" w:rsidRDefault="00E16796" w:rsidP="47560BD4">
      <w:pPr>
        <w:pStyle w:val="NoSpacing"/>
        <w:rPr>
          <w:rFonts w:asciiTheme="majorHAnsi" w:eastAsiaTheme="majorEastAsia" w:hAnsiTheme="majorHAnsi" w:cstheme="majorBidi"/>
          <w:sz w:val="22"/>
          <w:szCs w:val="22"/>
        </w:rPr>
      </w:pPr>
    </w:p>
    <w:p w14:paraId="27AF367E" w14:textId="5B7B3DD3" w:rsidR="00E16796" w:rsidRDefault="55FBBC7E" w:rsidP="348D6A82">
      <w:pPr>
        <w:pStyle w:val="NoSpacing"/>
        <w:rPr>
          <w:rFonts w:asciiTheme="majorHAnsi" w:eastAsiaTheme="majorEastAsia" w:hAnsiTheme="majorHAnsi" w:cstheme="majorBidi"/>
          <w:sz w:val="22"/>
          <w:szCs w:val="22"/>
        </w:rPr>
      </w:pPr>
      <w:r w:rsidRPr="348D6A82">
        <w:rPr>
          <w:rFonts w:asciiTheme="majorHAnsi" w:eastAsiaTheme="majorEastAsia" w:hAnsiTheme="majorHAnsi" w:cstheme="majorBidi"/>
          <w:sz w:val="22"/>
          <w:szCs w:val="22"/>
        </w:rPr>
        <w:t xml:space="preserve">To address growing waste challenges, INSEE </w:t>
      </w:r>
      <w:proofErr w:type="spellStart"/>
      <w:r w:rsidRPr="348D6A82">
        <w:rPr>
          <w:rFonts w:asciiTheme="majorHAnsi" w:eastAsiaTheme="majorEastAsia" w:hAnsiTheme="majorHAnsi" w:cstheme="majorBidi"/>
          <w:sz w:val="22"/>
          <w:szCs w:val="22"/>
        </w:rPr>
        <w:t>Ecocycle</w:t>
      </w:r>
      <w:proofErr w:type="spellEnd"/>
      <w:r w:rsidRPr="348D6A82">
        <w:rPr>
          <w:rFonts w:asciiTheme="majorHAnsi" w:eastAsiaTheme="majorEastAsia" w:hAnsiTheme="majorHAnsi" w:cstheme="majorBidi"/>
          <w:sz w:val="22"/>
          <w:szCs w:val="22"/>
        </w:rPr>
        <w:t xml:space="preserve"> has also pioneered energy recovery from Municipal Solid Waste (MSW), including mining dumpsites for combustible materials such as plastic to produce Refuse-Derived Fuel (RDF). This approach recovers valuable resources, extends landfill lifespans, and helps prevent plastic waste from leaking into oceans and water sources.</w:t>
      </w:r>
    </w:p>
    <w:p w14:paraId="3A424AAD" w14:textId="79B37832" w:rsidR="00707D29" w:rsidRPr="00707D29" w:rsidRDefault="4CD6631D" w:rsidP="348D6A82">
      <w:pPr>
        <w:pStyle w:val="NoSpacing"/>
        <w:rPr>
          <w:rFonts w:asciiTheme="majorHAnsi" w:eastAsia="SimSun" w:hAnsiTheme="majorHAnsi" w:cstheme="majorBidi"/>
          <w:sz w:val="22"/>
          <w:szCs w:val="22"/>
          <w:cs/>
          <w:lang w:eastAsia="zh-CN" w:bidi="th-TH"/>
          <w:rPrChange w:id="10" w:author="" w16du:dateUtc="2025-07-04T14:38:00Z">
            <w:rPr>
              <w:rFonts w:asciiTheme="majorHAnsi" w:eastAsiaTheme="majorEastAsia" w:hAnsiTheme="majorHAnsi" w:cstheme="majorBidi"/>
              <w:sz w:val="22"/>
              <w:szCs w:val="22"/>
              <w:cs/>
              <w:lang w:bidi="th-TH"/>
            </w:rPr>
          </w:rPrChange>
        </w:rPr>
      </w:pPr>
      <w:r w:rsidRPr="348D6A82">
        <w:rPr>
          <w:rFonts w:asciiTheme="majorHAnsi" w:eastAsia="SimSun" w:hAnsiTheme="majorHAnsi" w:cstheme="majorBidi"/>
          <w:sz w:val="22"/>
          <w:szCs w:val="22"/>
          <w:lang w:eastAsia="zh-CN" w:bidi="th-TH"/>
        </w:rPr>
        <w:t>为应对日益严峻的废弃物挑战，</w:t>
      </w:r>
      <w:r w:rsidRPr="00633614">
        <w:rPr>
          <w:rFonts w:asciiTheme="majorHAnsi" w:eastAsia="SimSun" w:hAnsiTheme="majorHAnsi" w:cstheme="majorBidi"/>
          <w:b/>
          <w:bCs/>
          <w:sz w:val="22"/>
          <w:szCs w:val="22"/>
          <w:lang w:eastAsia="zh-CN" w:bidi="th-TH"/>
        </w:rPr>
        <w:t>鹰牌环境</w:t>
      </w:r>
      <w:r w:rsidRPr="348D6A82">
        <w:rPr>
          <w:rFonts w:asciiTheme="majorHAnsi" w:eastAsia="SimSun" w:hAnsiTheme="majorHAnsi" w:cstheme="majorBidi"/>
          <w:sz w:val="22"/>
          <w:szCs w:val="22"/>
          <w:lang w:eastAsia="zh-CN" w:bidi="th-TH"/>
        </w:rPr>
        <w:t>还开创了从城市固体废弃物（</w:t>
      </w:r>
      <w:r w:rsidRPr="348D6A82">
        <w:rPr>
          <w:rFonts w:asciiTheme="majorHAnsi" w:eastAsia="SimSun" w:hAnsiTheme="majorHAnsi" w:cstheme="majorBidi"/>
          <w:sz w:val="22"/>
          <w:szCs w:val="22"/>
          <w:lang w:eastAsia="zh-CN" w:bidi="th-TH"/>
        </w:rPr>
        <w:t>MSW</w:t>
      </w:r>
      <w:r w:rsidRPr="348D6A82">
        <w:rPr>
          <w:rFonts w:asciiTheme="majorHAnsi" w:eastAsia="SimSun" w:hAnsiTheme="majorHAnsi" w:cstheme="majorBidi"/>
          <w:sz w:val="22"/>
          <w:szCs w:val="22"/>
          <w:lang w:eastAsia="zh-CN" w:bidi="th-TH"/>
        </w:rPr>
        <w:t>）中回收能源，包括</w:t>
      </w:r>
      <w:r w:rsidR="427C7CA5" w:rsidRPr="348D6A82">
        <w:rPr>
          <w:rFonts w:asciiTheme="majorHAnsi" w:eastAsia="SimSun" w:hAnsiTheme="majorHAnsi" w:cstheme="majorBidi"/>
          <w:sz w:val="22"/>
          <w:szCs w:val="22"/>
          <w:lang w:eastAsia="zh-CN" w:bidi="th-TH"/>
        </w:rPr>
        <w:t>从垃圾填埋场中提取可燃材料</w:t>
      </w:r>
      <w:r w:rsidR="0FA86BA5" w:rsidRPr="348D6A82">
        <w:rPr>
          <w:rFonts w:asciiTheme="majorHAnsi" w:eastAsia="SimSun" w:hAnsiTheme="majorHAnsi" w:cstheme="majorBidi"/>
          <w:sz w:val="22"/>
          <w:szCs w:val="22"/>
          <w:lang w:eastAsia="zh-CN" w:bidi="th-TH"/>
        </w:rPr>
        <w:t>（如塑料）来生产垃圾衍生燃料（</w:t>
      </w:r>
      <w:r w:rsidR="0FA86BA5" w:rsidRPr="348D6A82">
        <w:rPr>
          <w:rFonts w:asciiTheme="majorHAnsi" w:eastAsia="SimSun" w:hAnsiTheme="majorHAnsi" w:cstheme="majorBidi"/>
          <w:sz w:val="22"/>
          <w:szCs w:val="22"/>
          <w:lang w:eastAsia="zh-CN" w:bidi="th-TH"/>
        </w:rPr>
        <w:t>RDF</w:t>
      </w:r>
      <w:r w:rsidR="0FA86BA5" w:rsidRPr="348D6A82">
        <w:rPr>
          <w:rFonts w:asciiTheme="majorHAnsi" w:eastAsia="SimSun" w:hAnsiTheme="majorHAnsi" w:cstheme="majorBidi"/>
          <w:sz w:val="22"/>
          <w:szCs w:val="22"/>
          <w:lang w:eastAsia="zh-CN" w:bidi="th-TH"/>
        </w:rPr>
        <w:t>）</w:t>
      </w:r>
      <w:r w:rsidR="339A551D" w:rsidRPr="348D6A82">
        <w:rPr>
          <w:rFonts w:asciiTheme="majorHAnsi" w:eastAsia="SimSun" w:hAnsiTheme="majorHAnsi" w:cstheme="majorBidi"/>
          <w:sz w:val="22"/>
          <w:szCs w:val="22"/>
          <w:lang w:eastAsia="zh-CN" w:bidi="th-TH"/>
        </w:rPr>
        <w:t>。这种方法能够回收宝贵资源，延长垃圾填埋场的使用寿命，并有助于防止塑料垃圾泄漏到海洋和水源中。</w:t>
      </w:r>
    </w:p>
    <w:p w14:paraId="71D93667" w14:textId="3C671239" w:rsidR="47560BD4" w:rsidRDefault="004271C4" w:rsidP="004271C4">
      <w:pPr>
        <w:pStyle w:val="NoSpacing"/>
        <w:rPr>
          <w:rFonts w:asciiTheme="majorHAnsi" w:eastAsiaTheme="majorEastAsia" w:hAnsiTheme="majorHAnsi" w:cstheme="majorBidi"/>
          <w:b/>
          <w:bCs/>
          <w:sz w:val="22"/>
          <w:szCs w:val="22"/>
        </w:rPr>
      </w:pPr>
      <w:r w:rsidRPr="004271C4">
        <w:rPr>
          <w:rFonts w:asciiTheme="majorHAnsi" w:eastAsiaTheme="majorEastAsia" w:hAnsiTheme="majorHAnsi" w:cstheme="majorBidi"/>
          <w:sz w:val="22"/>
          <w:szCs w:val="22"/>
        </w:rPr>
        <w:t>.</w:t>
      </w:r>
    </w:p>
    <w:p w14:paraId="6340CCB7" w14:textId="5EA3C46E" w:rsidR="4E36151D" w:rsidRDefault="1C500214" w:rsidP="348D6A82">
      <w:pPr>
        <w:pStyle w:val="NoSpacing"/>
        <w:rPr>
          <w:rFonts w:asciiTheme="majorHAnsi" w:eastAsia="SimSun" w:hAnsiTheme="majorHAnsi" w:cstheme="majorBidi"/>
          <w:b/>
          <w:bCs/>
          <w:sz w:val="22"/>
          <w:szCs w:val="22"/>
          <w:lang w:eastAsia="zh-CN"/>
        </w:rPr>
      </w:pPr>
      <w:r w:rsidRPr="348D6A82">
        <w:rPr>
          <w:rFonts w:asciiTheme="majorHAnsi" w:eastAsiaTheme="majorEastAsia" w:hAnsiTheme="majorHAnsi" w:cstheme="majorBidi"/>
          <w:b/>
          <w:bCs/>
          <w:sz w:val="22"/>
          <w:szCs w:val="22"/>
          <w:vertAlign w:val="superscript"/>
        </w:rPr>
        <w:t>4</w:t>
      </w:r>
      <w:r w:rsidRPr="348D6A82">
        <w:rPr>
          <w:rFonts w:asciiTheme="majorHAnsi" w:eastAsiaTheme="majorEastAsia" w:hAnsiTheme="majorHAnsi" w:cstheme="majorBidi"/>
          <w:b/>
          <w:bCs/>
          <w:sz w:val="22"/>
          <w:szCs w:val="22"/>
        </w:rPr>
        <w:t>Industrial Services</w:t>
      </w:r>
    </w:p>
    <w:p w14:paraId="0BD0A5FE" w14:textId="0F05E60E" w:rsidR="00194DB9" w:rsidRPr="00194DB9" w:rsidRDefault="6CCF74A5" w:rsidP="348D6A82">
      <w:pPr>
        <w:pStyle w:val="NoSpacing"/>
        <w:rPr>
          <w:rFonts w:asciiTheme="majorHAnsi" w:eastAsia="SimSun" w:hAnsiTheme="majorHAnsi" w:cstheme="majorBidi"/>
          <w:b/>
          <w:bCs/>
          <w:color w:val="000000" w:themeColor="text1"/>
          <w:sz w:val="22"/>
          <w:szCs w:val="22"/>
          <w:lang w:eastAsia="zh-CN" w:bidi="th-TH"/>
          <w:rPrChange w:id="11" w:author="" w16du:dateUtc="2025-07-04T14:48:00Z">
            <w:rPr>
              <w:rFonts w:asciiTheme="majorHAnsi" w:eastAsiaTheme="majorEastAsia" w:hAnsiTheme="majorHAnsi" w:cstheme="majorBidi"/>
              <w:b/>
              <w:bCs/>
              <w:color w:val="000000" w:themeColor="text1"/>
              <w:sz w:val="22"/>
              <w:szCs w:val="22"/>
            </w:rPr>
          </w:rPrChange>
        </w:rPr>
      </w:pPr>
      <w:r w:rsidRPr="348D6A82">
        <w:rPr>
          <w:rFonts w:asciiTheme="majorHAnsi" w:eastAsia="SimSun" w:hAnsiTheme="majorHAnsi" w:cstheme="majorBidi"/>
          <w:b/>
          <w:bCs/>
          <w:sz w:val="22"/>
          <w:szCs w:val="22"/>
          <w:lang w:eastAsia="zh-CN"/>
        </w:rPr>
        <w:t>工业服务</w:t>
      </w:r>
    </w:p>
    <w:p w14:paraId="11A389BD" w14:textId="171F4802" w:rsidR="6089A333" w:rsidRDefault="6089A333" w:rsidP="348D6A82">
      <w:pPr>
        <w:rPr>
          <w:ins w:id="12" w:author="Rapepat Pahaisuk" w:date="2025-07-07T12:53:00Z" w16du:dateUtc="2025-07-07T05:53:00Z"/>
          <w:rFonts w:ascii="Aptos" w:hAnsi="Aptos" w:cs="Aptos"/>
          <w:color w:val="000000" w:themeColor="text1"/>
          <w:sz w:val="22"/>
          <w:szCs w:val="22"/>
          <w:highlight w:val="yellow"/>
          <w:lang w:eastAsia="zh-CN"/>
        </w:rPr>
      </w:pPr>
      <w:r w:rsidRPr="348D6A82">
        <w:rPr>
          <w:rFonts w:ascii="Aptos" w:eastAsia="Aptos" w:hAnsi="Aptos" w:cs="Aptos"/>
          <w:color w:val="000000" w:themeColor="text1"/>
          <w:sz w:val="22"/>
          <w:szCs w:val="22"/>
          <w:highlight w:val="yellow"/>
          <w:lang w:eastAsia="zh-CN"/>
        </w:rPr>
        <w:t>Specialized Industrial Services Across the Project Lifecycle</w:t>
      </w:r>
    </w:p>
    <w:p w14:paraId="0B4C2B88" w14:textId="45A5C209" w:rsidR="00B033C0" w:rsidRPr="00B033C0" w:rsidRDefault="00B033C0" w:rsidP="348D6A82">
      <w:pPr>
        <w:rPr>
          <w:rFonts w:ascii="SimSun" w:hAnsi="SimSun" w:cs="SimSun"/>
          <w:sz w:val="18"/>
          <w:szCs w:val="18"/>
          <w:highlight w:val="yellow"/>
          <w:lang w:eastAsia="zh-CN"/>
          <w:rPrChange w:id="13" w:author="Rapepat Pahaisuk" w:date="2025-07-07T12:53:00Z" w16du:dateUtc="2025-07-07T05:53:00Z">
            <w:rPr>
              <w:rFonts w:ascii="SimSun" w:eastAsia="SimSun" w:hAnsi="SimSun" w:cs="SimSun"/>
              <w:sz w:val="18"/>
              <w:szCs w:val="18"/>
              <w:highlight w:val="yellow"/>
              <w:lang w:eastAsia="zh-CN"/>
            </w:rPr>
          </w:rPrChange>
        </w:rPr>
      </w:pPr>
      <w:ins w:id="14" w:author="Rapepat Pahaisuk" w:date="2025-07-07T12:53:00Z" w16du:dateUtc="2025-07-07T05:53:00Z">
        <w:r>
          <w:rPr>
            <w:rFonts w:ascii="Aptos" w:hAnsi="Aptos" w:cs="Aptos" w:hint="eastAsia"/>
            <w:color w:val="000000" w:themeColor="text1"/>
            <w:sz w:val="22"/>
            <w:szCs w:val="22"/>
            <w:highlight w:val="yellow"/>
            <w:lang w:eastAsia="zh-CN"/>
          </w:rPr>
          <w:t>贯穿项目生命周期的专业工业服务</w:t>
        </w:r>
      </w:ins>
    </w:p>
    <w:p w14:paraId="00455A0E" w14:textId="0750184E" w:rsidR="47560BD4" w:rsidRDefault="6356B69E"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sz w:val="22"/>
          <w:szCs w:val="22"/>
        </w:rPr>
        <w:t xml:space="preserve">INSEE </w:t>
      </w:r>
      <w:proofErr w:type="spellStart"/>
      <w:r w:rsidRPr="348D6A82">
        <w:rPr>
          <w:rFonts w:asciiTheme="majorHAnsi" w:eastAsiaTheme="majorEastAsia" w:hAnsiTheme="majorHAnsi" w:cstheme="majorBidi"/>
          <w:sz w:val="22"/>
          <w:szCs w:val="22"/>
        </w:rPr>
        <w:t>Ecocycle</w:t>
      </w:r>
      <w:proofErr w:type="spellEnd"/>
      <w:r w:rsidRPr="348D6A82">
        <w:rPr>
          <w:rFonts w:asciiTheme="majorHAnsi" w:eastAsiaTheme="majorEastAsia" w:hAnsiTheme="majorHAnsi" w:cstheme="majorBidi"/>
          <w:sz w:val="22"/>
          <w:szCs w:val="22"/>
        </w:rPr>
        <w:t xml:space="preserve"> specializes in industrial cleaning services, particularly for the oil &amp; gas, petrochemical, and power generation sectors—</w:t>
      </w:r>
      <w:r w:rsidR="3F20F5D6">
        <w:t xml:space="preserve"> </w:t>
      </w:r>
      <w:r w:rsidR="3F20F5D6" w:rsidRPr="348D6A82">
        <w:rPr>
          <w:rFonts w:asciiTheme="majorHAnsi" w:eastAsiaTheme="majorEastAsia" w:hAnsiTheme="majorHAnsi" w:cstheme="majorBidi"/>
          <w:sz w:val="22"/>
          <w:szCs w:val="22"/>
        </w:rPr>
        <w:t>covering the entire project lifecycle, from commissioning and operation to maintenance and decommissioning</w:t>
      </w:r>
      <w:r w:rsidRPr="348D6A82">
        <w:rPr>
          <w:rFonts w:asciiTheme="majorHAnsi" w:eastAsiaTheme="majorEastAsia" w:hAnsiTheme="majorHAnsi" w:cstheme="majorBidi"/>
          <w:sz w:val="22"/>
          <w:szCs w:val="22"/>
        </w:rPr>
        <w:t xml:space="preserve">. Our innovative solutions include robotic tank cleaning and the safe removal of contaminants from decommissioned assets. With proven expertise, we also handle all waste generated from industrial cleaning in a fully compliant and environmentally responsible manner. </w:t>
      </w:r>
    </w:p>
    <w:p w14:paraId="5AC07CE6" w14:textId="19D3551D" w:rsidR="006B6FD7" w:rsidRPr="006B6FD7" w:rsidRDefault="3A4A4901" w:rsidP="348D6A82">
      <w:pPr>
        <w:pStyle w:val="NoSpacing"/>
        <w:rPr>
          <w:rFonts w:asciiTheme="majorHAnsi" w:eastAsia="SimSun" w:hAnsiTheme="majorHAnsi" w:cstheme="majorBidi"/>
          <w:sz w:val="22"/>
          <w:szCs w:val="22"/>
          <w:lang w:eastAsia="zh-CN" w:bidi="th-TH"/>
          <w:rPrChange w:id="15" w:author="" w16du:dateUtc="2025-07-04T14:49:00Z">
            <w:rPr>
              <w:rFonts w:asciiTheme="majorHAnsi" w:eastAsiaTheme="majorEastAsia" w:hAnsiTheme="majorHAnsi" w:cstheme="majorBidi"/>
              <w:sz w:val="22"/>
              <w:szCs w:val="22"/>
            </w:rPr>
          </w:rPrChange>
        </w:rPr>
      </w:pPr>
      <w:r w:rsidRPr="00633614">
        <w:rPr>
          <w:rFonts w:asciiTheme="majorHAnsi" w:eastAsia="SimSun" w:hAnsiTheme="majorHAnsi" w:cstheme="majorBidi"/>
          <w:b/>
          <w:bCs/>
          <w:sz w:val="22"/>
          <w:szCs w:val="22"/>
          <w:lang w:eastAsia="zh-CN" w:bidi="th-TH"/>
        </w:rPr>
        <w:t>鹰牌环境</w:t>
      </w:r>
      <w:r w:rsidRPr="348D6A82">
        <w:rPr>
          <w:rFonts w:asciiTheme="majorHAnsi" w:eastAsia="SimSun" w:hAnsiTheme="majorHAnsi" w:cstheme="majorBidi"/>
          <w:sz w:val="22"/>
          <w:szCs w:val="22"/>
          <w:lang w:eastAsia="zh-CN" w:bidi="th-TH"/>
        </w:rPr>
        <w:t>专注于工业清洗服务，特别是针对石油天然气，石化和发电行业，涵盖整个项目生命周期</w:t>
      </w:r>
      <w:r w:rsidR="176120A0" w:rsidRPr="348D6A82">
        <w:rPr>
          <w:rFonts w:asciiTheme="majorHAnsi" w:eastAsia="SimSun" w:hAnsiTheme="majorHAnsi" w:cstheme="majorBidi"/>
          <w:sz w:val="22"/>
          <w:szCs w:val="22"/>
          <w:lang w:eastAsia="zh-CN" w:bidi="th-TH"/>
        </w:rPr>
        <w:t>，从调试，运营到维护和退役。我们的创新解决方案包括机器人储罐清洗以及安全清除退役资产中的污染物。凭借成熟的专业知识，我们还能以完全合规且对环境负责的方式处理工业清洗过程中产生的所有废弃物。</w:t>
      </w:r>
    </w:p>
    <w:p w14:paraId="17107282" w14:textId="77777777" w:rsidR="00730E65" w:rsidRDefault="00730E65" w:rsidP="47560BD4">
      <w:pPr>
        <w:pStyle w:val="NoSpacing"/>
        <w:rPr>
          <w:b/>
          <w:bCs/>
          <w:sz w:val="22"/>
          <w:szCs w:val="22"/>
        </w:rPr>
      </w:pPr>
    </w:p>
    <w:p w14:paraId="65645C20" w14:textId="543B8CDD" w:rsidR="5A34F694" w:rsidRDefault="538260C0" w:rsidP="47560BD4">
      <w:pPr>
        <w:pStyle w:val="NoSpacing"/>
        <w:rPr>
          <w:rFonts w:eastAsia="SimSun"/>
          <w:b/>
          <w:bCs/>
          <w:sz w:val="22"/>
          <w:szCs w:val="22"/>
          <w:lang w:eastAsia="zh-CN"/>
        </w:rPr>
      </w:pPr>
      <w:r w:rsidRPr="348D6A82">
        <w:rPr>
          <w:b/>
          <w:bCs/>
          <w:sz w:val="22"/>
          <w:szCs w:val="22"/>
          <w:vertAlign w:val="superscript"/>
        </w:rPr>
        <w:t>5</w:t>
      </w:r>
      <w:r w:rsidR="42775102" w:rsidRPr="348D6A82">
        <w:rPr>
          <w:b/>
          <w:bCs/>
          <w:sz w:val="22"/>
          <w:szCs w:val="22"/>
        </w:rPr>
        <w:t>Other services &amp; Solutions</w:t>
      </w:r>
    </w:p>
    <w:p w14:paraId="3F127DC8" w14:textId="7D074887" w:rsidR="0086176B" w:rsidRPr="0086176B" w:rsidRDefault="79A63674" w:rsidP="348D6A82">
      <w:pPr>
        <w:pStyle w:val="NoSpacing"/>
        <w:rPr>
          <w:rFonts w:asciiTheme="majorHAnsi" w:eastAsia="SimSun" w:hAnsiTheme="majorHAnsi" w:cstheme="majorBidi"/>
          <w:b/>
          <w:bCs/>
          <w:color w:val="000000" w:themeColor="text1"/>
          <w:sz w:val="22"/>
          <w:szCs w:val="22"/>
          <w:lang w:eastAsia="zh-CN"/>
          <w:rPrChange w:id="16" w:author="" w16du:dateUtc="2025-07-04T15:16:00Z">
            <w:rPr>
              <w:rFonts w:asciiTheme="majorHAnsi" w:eastAsiaTheme="majorEastAsia" w:hAnsiTheme="majorHAnsi" w:cstheme="majorBidi"/>
              <w:b/>
              <w:bCs/>
              <w:color w:val="000000" w:themeColor="text1"/>
              <w:sz w:val="22"/>
              <w:szCs w:val="22"/>
            </w:rPr>
          </w:rPrChange>
        </w:rPr>
      </w:pPr>
      <w:r w:rsidRPr="348D6A82">
        <w:rPr>
          <w:rFonts w:eastAsia="SimSun"/>
          <w:b/>
          <w:bCs/>
          <w:sz w:val="22"/>
          <w:szCs w:val="22"/>
          <w:lang w:eastAsia="zh-CN"/>
        </w:rPr>
        <w:t>我们的其他服务与解决方案</w:t>
      </w:r>
    </w:p>
    <w:p w14:paraId="0281E9EE" w14:textId="2E80D4FB" w:rsidR="47560BD4" w:rsidRDefault="2901D555" w:rsidP="348D6A82">
      <w:pPr>
        <w:rPr>
          <w:ins w:id="17" w:author="Rapepat Pahaisuk" w:date="2025-07-07T13:06:00Z" w16du:dateUtc="2025-07-07T06:06:00Z"/>
          <w:rFonts w:asciiTheme="majorHAnsi" w:eastAsiaTheme="majorEastAsia" w:hAnsiTheme="majorHAnsi" w:cstheme="majorBidi"/>
          <w:i/>
          <w:iCs/>
          <w:sz w:val="22"/>
          <w:szCs w:val="22"/>
        </w:rPr>
      </w:pPr>
      <w:r w:rsidRPr="348D6A82">
        <w:rPr>
          <w:rFonts w:asciiTheme="majorHAnsi" w:eastAsiaTheme="majorEastAsia" w:hAnsiTheme="majorHAnsi" w:cstheme="majorBidi"/>
          <w:sz w:val="22"/>
          <w:szCs w:val="22"/>
          <w:highlight w:val="yellow"/>
        </w:rPr>
        <w:t>Explore Our Solutions</w:t>
      </w:r>
      <w:r w:rsidRPr="348D6A82">
        <w:rPr>
          <w:rFonts w:asciiTheme="majorHAnsi" w:eastAsiaTheme="majorEastAsia" w:hAnsiTheme="majorHAnsi" w:cstheme="majorBidi"/>
          <w:sz w:val="22"/>
          <w:szCs w:val="22"/>
        </w:rPr>
        <w:t xml:space="preserve"> </w:t>
      </w:r>
      <w:r w:rsidRPr="348D6A82">
        <w:rPr>
          <w:rFonts w:asciiTheme="majorHAnsi" w:eastAsiaTheme="majorEastAsia" w:hAnsiTheme="majorHAnsi" w:cstheme="majorBidi"/>
          <w:i/>
          <w:iCs/>
          <w:sz w:val="22"/>
          <w:szCs w:val="22"/>
        </w:rPr>
        <w:t xml:space="preserve">(Click to main website </w:t>
      </w:r>
      <w:r w:rsidR="314E1093" w:rsidRPr="348D6A82">
        <w:rPr>
          <w:rFonts w:asciiTheme="majorHAnsi" w:eastAsiaTheme="majorEastAsia" w:hAnsiTheme="majorHAnsi" w:cstheme="majorBidi"/>
          <w:i/>
          <w:iCs/>
          <w:sz w:val="22"/>
          <w:szCs w:val="22"/>
        </w:rPr>
        <w:t>https://www.siamcitycement.com/thailand/inseeecocycle/en/home)</w:t>
      </w:r>
    </w:p>
    <w:p w14:paraId="24B866A2" w14:textId="588B7697" w:rsidR="008B2411" w:rsidRDefault="008B2411" w:rsidP="348D6A82">
      <w:pPr>
        <w:rPr>
          <w:rFonts w:asciiTheme="majorHAnsi" w:eastAsiaTheme="majorEastAsia" w:hAnsiTheme="majorHAnsi" w:cstheme="majorBidi"/>
          <w:sz w:val="22"/>
          <w:szCs w:val="22"/>
          <w:lang w:eastAsia="zh-CN" w:bidi="th-TH"/>
        </w:rPr>
      </w:pPr>
      <w:ins w:id="18" w:author="Rapepat Pahaisuk" w:date="2025-07-07T13:15:00Z" w16du:dateUtc="2025-07-07T06:15:00Z">
        <w:r>
          <w:rPr>
            <w:rFonts w:asciiTheme="majorHAnsi" w:eastAsiaTheme="majorEastAsia" w:hAnsiTheme="majorHAnsi" w:cstheme="majorBidi" w:hint="eastAsia"/>
            <w:sz w:val="22"/>
            <w:szCs w:val="22"/>
            <w:lang w:eastAsia="zh-CN" w:bidi="th-TH"/>
          </w:rPr>
          <w:t>如需了解更多解决方案，请</w:t>
        </w:r>
      </w:ins>
      <w:ins w:id="19" w:author="Rapepat Pahaisuk" w:date="2025-07-07T13:16:00Z" w16du:dateUtc="2025-07-07T06:16:00Z">
        <w:r w:rsidR="00100C2C">
          <w:rPr>
            <w:rFonts w:asciiTheme="majorHAnsi" w:eastAsiaTheme="majorEastAsia" w:hAnsiTheme="majorHAnsi" w:cstheme="majorBidi" w:hint="eastAsia"/>
            <w:sz w:val="22"/>
            <w:szCs w:val="22"/>
            <w:lang w:eastAsia="zh-CN" w:bidi="th-TH"/>
          </w:rPr>
          <w:t>访问</w:t>
        </w:r>
      </w:ins>
      <w:ins w:id="20" w:author="Rapepat Pahaisuk" w:date="2025-07-07T13:17:00Z" w16du:dateUtc="2025-07-07T06:17:00Z">
        <w:r w:rsidR="00100C2C">
          <w:rPr>
            <w:rFonts w:asciiTheme="majorHAnsi" w:eastAsiaTheme="majorEastAsia" w:hAnsiTheme="majorHAnsi" w:cstheme="majorBidi" w:hint="eastAsia"/>
            <w:sz w:val="22"/>
            <w:szCs w:val="22"/>
            <w:lang w:eastAsia="zh-CN" w:bidi="th-TH"/>
          </w:rPr>
          <w:t>我们的网络</w:t>
        </w:r>
        <w:r w:rsidR="00361986">
          <w:rPr>
            <w:rFonts w:asciiTheme="majorHAnsi" w:eastAsiaTheme="majorEastAsia" w:hAnsiTheme="majorHAnsi" w:cstheme="majorBidi" w:hint="eastAsia"/>
            <w:sz w:val="22"/>
            <w:szCs w:val="22"/>
            <w:lang w:eastAsia="zh-CN" w:bidi="th-TH"/>
          </w:rPr>
          <w:t>。</w:t>
        </w:r>
      </w:ins>
    </w:p>
    <w:p w14:paraId="58E5B17F" w14:textId="3F6C20C8" w:rsidR="5A34F694" w:rsidRDefault="5A34F694" w:rsidP="47560BD4">
      <w:pPr>
        <w:pStyle w:val="NoSpacing"/>
        <w:rPr>
          <w:rFonts w:asciiTheme="majorHAnsi" w:eastAsiaTheme="majorEastAsia" w:hAnsiTheme="majorHAnsi" w:cstheme="majorBidi"/>
          <w:b/>
          <w:bCs/>
          <w:color w:val="000000" w:themeColor="text1"/>
          <w:sz w:val="22"/>
          <w:szCs w:val="22"/>
        </w:rPr>
      </w:pPr>
      <w:r w:rsidRPr="47560BD4">
        <w:rPr>
          <w:rFonts w:asciiTheme="majorHAnsi" w:eastAsiaTheme="majorEastAsia" w:hAnsiTheme="majorHAnsi" w:cstheme="majorBidi"/>
          <w:b/>
          <w:bCs/>
          <w:sz w:val="22"/>
          <w:szCs w:val="22"/>
          <w:vertAlign w:val="superscript"/>
        </w:rPr>
        <w:t>6</w:t>
      </w:r>
      <w:r w:rsidR="4E36151D" w:rsidRPr="47560BD4">
        <w:rPr>
          <w:rFonts w:asciiTheme="majorHAnsi" w:eastAsiaTheme="majorEastAsia" w:hAnsiTheme="majorHAnsi" w:cstheme="majorBidi"/>
          <w:b/>
          <w:bCs/>
          <w:sz w:val="22"/>
          <w:szCs w:val="22"/>
        </w:rPr>
        <w:t>Our waste management services include:</w:t>
      </w:r>
    </w:p>
    <w:p w14:paraId="7778F355" w14:textId="7BC0D9E4" w:rsidR="4E36151D" w:rsidRDefault="4E36151D" w:rsidP="47560BD4">
      <w:pPr>
        <w:pStyle w:val="NoSpacing"/>
        <w:numPr>
          <w:ilvl w:val="0"/>
          <w:numId w:val="10"/>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Waste Treatment and Destruction</w:t>
      </w:r>
    </w:p>
    <w:p w14:paraId="2C545BC2" w14:textId="2152E581" w:rsidR="4E36151D" w:rsidRDefault="4E36151D" w:rsidP="47560BD4">
      <w:pPr>
        <w:pStyle w:val="NoSpacing"/>
        <w:numPr>
          <w:ilvl w:val="0"/>
          <w:numId w:val="10"/>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Waste Analysis and Laboratory Services</w:t>
      </w:r>
    </w:p>
    <w:p w14:paraId="190629E9" w14:textId="5A1C915A" w:rsidR="4E36151D" w:rsidRDefault="4E36151D" w:rsidP="47560BD4">
      <w:pPr>
        <w:pStyle w:val="NoSpacing"/>
        <w:numPr>
          <w:ilvl w:val="0"/>
          <w:numId w:val="10"/>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Waste Collection and Transportation</w:t>
      </w:r>
    </w:p>
    <w:p w14:paraId="57F9F8CC" w14:textId="6D2BA389" w:rsidR="4E36151D" w:rsidRDefault="4E36151D" w:rsidP="47560BD4">
      <w:pPr>
        <w:pStyle w:val="NoSpacing"/>
        <w:numPr>
          <w:ilvl w:val="0"/>
          <w:numId w:val="10"/>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Secure Destruction</w:t>
      </w:r>
    </w:p>
    <w:p w14:paraId="01319F09" w14:textId="6377F2D1" w:rsidR="4E36151D" w:rsidRDefault="4E36151D" w:rsidP="47560BD4">
      <w:pPr>
        <w:pStyle w:val="NoSpacing"/>
        <w:numPr>
          <w:ilvl w:val="0"/>
          <w:numId w:val="10"/>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Soil and Groundwater Remediation</w:t>
      </w:r>
    </w:p>
    <w:p w14:paraId="22902ED9" w14:textId="6B0CFA5E" w:rsidR="4E36151D" w:rsidRDefault="4E36151D" w:rsidP="47560BD4">
      <w:pPr>
        <w:pStyle w:val="NoSpacing"/>
        <w:numPr>
          <w:ilvl w:val="0"/>
          <w:numId w:val="10"/>
        </w:numPr>
        <w:rPr>
          <w:rFonts w:asciiTheme="majorHAnsi" w:eastAsiaTheme="majorEastAsia" w:hAnsiTheme="majorHAnsi" w:cstheme="majorBidi"/>
          <w:sz w:val="22"/>
          <w:szCs w:val="22"/>
        </w:rPr>
      </w:pPr>
      <w:r w:rsidRPr="47560BD4">
        <w:rPr>
          <w:rFonts w:asciiTheme="majorHAnsi" w:eastAsiaTheme="majorEastAsia" w:hAnsiTheme="majorHAnsi" w:cstheme="majorBidi"/>
          <w:sz w:val="22"/>
          <w:szCs w:val="22"/>
        </w:rPr>
        <w:lastRenderedPageBreak/>
        <w:t>Consulting and Field Services</w:t>
      </w:r>
    </w:p>
    <w:p w14:paraId="37BDB6F1" w14:textId="4021C633" w:rsidR="47560BD4" w:rsidRDefault="673E4B69" w:rsidP="47560BD4">
      <w:pPr>
        <w:pStyle w:val="NoSpacing"/>
        <w:rPr>
          <w:rFonts w:ascii="SimSun" w:eastAsia="SimSun" w:hAnsi="SimSun" w:cs="SimSun"/>
          <w:sz w:val="22"/>
          <w:szCs w:val="22"/>
          <w:lang w:eastAsia="zh-CN"/>
        </w:rPr>
      </w:pPr>
      <w:r w:rsidRPr="348D6A82">
        <w:rPr>
          <w:rFonts w:ascii="MS Mincho" w:eastAsia="MS Mincho" w:hAnsi="MS Mincho" w:cs="MS Mincho"/>
          <w:sz w:val="22"/>
          <w:szCs w:val="22"/>
        </w:rPr>
        <w:t>我</w:t>
      </w:r>
      <w:r w:rsidRPr="348D6A82">
        <w:rPr>
          <w:rFonts w:ascii="SimSun" w:eastAsia="SimSun" w:hAnsi="SimSun" w:cs="SimSun"/>
          <w:sz w:val="22"/>
          <w:szCs w:val="22"/>
        </w:rPr>
        <w:t>们的</w:t>
      </w:r>
      <w:r w:rsidRPr="348D6A82">
        <w:rPr>
          <w:rFonts w:ascii="SimSun" w:eastAsia="SimSun" w:hAnsi="SimSun" w:cs="SimSun"/>
          <w:sz w:val="22"/>
          <w:szCs w:val="22"/>
          <w:lang w:eastAsia="zh-CN"/>
        </w:rPr>
        <w:t>废弃</w:t>
      </w:r>
      <w:r w:rsidRPr="348D6A82">
        <w:rPr>
          <w:rFonts w:ascii="SimSun" w:eastAsia="SimSun" w:hAnsi="SimSun" w:cs="SimSun"/>
          <w:sz w:val="22"/>
          <w:szCs w:val="22"/>
        </w:rPr>
        <w:t>物管理服务包括：</w:t>
      </w:r>
    </w:p>
    <w:p w14:paraId="581416BE" w14:textId="1CB9C170" w:rsidR="00FB5C00" w:rsidRPr="00FB5C00" w:rsidRDefault="3EC2439F" w:rsidP="348D6A82">
      <w:pPr>
        <w:pStyle w:val="NoSpacing"/>
        <w:numPr>
          <w:ilvl w:val="0"/>
          <w:numId w:val="13"/>
        </w:numPr>
        <w:rPr>
          <w:rFonts w:asciiTheme="majorHAnsi" w:eastAsiaTheme="majorEastAsia" w:hAnsiTheme="majorHAnsi" w:cstheme="majorBidi"/>
          <w:sz w:val="22"/>
          <w:szCs w:val="22"/>
          <w:lang w:eastAsia="zh-CN"/>
          <w:rPrChange w:id="21" w:author="" w16du:dateUtc="2025-07-04T14:58:00Z">
            <w:rPr>
              <w:rFonts w:ascii="SimSun" w:eastAsia="SimSun" w:hAnsi="SimSun" w:cs="SimSun"/>
              <w:sz w:val="22"/>
              <w:szCs w:val="22"/>
              <w:lang w:eastAsia="zh-CN"/>
            </w:rPr>
          </w:rPrChange>
        </w:rPr>
      </w:pPr>
      <w:r w:rsidRPr="348D6A82">
        <w:rPr>
          <w:rFonts w:ascii="SimSun" w:eastAsia="SimSun" w:hAnsi="SimSun" w:cs="SimSun"/>
          <w:sz w:val="22"/>
          <w:szCs w:val="22"/>
          <w:lang w:eastAsia="zh-CN"/>
        </w:rPr>
        <w:t>废弃物处理</w:t>
      </w:r>
      <w:r w:rsidR="4B59993C" w:rsidRPr="348D6A82">
        <w:rPr>
          <w:rFonts w:ascii="SimSun" w:eastAsia="SimSun" w:hAnsi="SimSun" w:cs="SimSun"/>
          <w:sz w:val="22"/>
          <w:szCs w:val="22"/>
          <w:lang w:eastAsia="zh-CN"/>
        </w:rPr>
        <w:t>处置</w:t>
      </w:r>
    </w:p>
    <w:p w14:paraId="6A54F093" w14:textId="044B274F" w:rsidR="00FB5C00" w:rsidRPr="006F5409" w:rsidRDefault="3EC2439F" w:rsidP="348D6A82">
      <w:pPr>
        <w:pStyle w:val="NoSpacing"/>
        <w:numPr>
          <w:ilvl w:val="0"/>
          <w:numId w:val="13"/>
        </w:numPr>
        <w:rPr>
          <w:rFonts w:asciiTheme="majorHAnsi" w:eastAsiaTheme="majorEastAsia" w:hAnsiTheme="majorHAnsi" w:cstheme="majorBidi"/>
          <w:sz w:val="22"/>
          <w:szCs w:val="22"/>
          <w:lang w:eastAsia="zh-CN"/>
          <w:rPrChange w:id="22" w:author="" w16du:dateUtc="2025-07-04T14:58:00Z">
            <w:rPr>
              <w:rFonts w:ascii="SimSun" w:eastAsia="SimSun" w:hAnsi="SimSun" w:cs="SimSun"/>
              <w:sz w:val="22"/>
              <w:szCs w:val="22"/>
              <w:lang w:eastAsia="zh-CN"/>
            </w:rPr>
          </w:rPrChange>
        </w:rPr>
      </w:pPr>
      <w:r w:rsidRPr="348D6A82">
        <w:rPr>
          <w:rFonts w:ascii="SimSun" w:eastAsia="SimSun" w:hAnsi="SimSun" w:cs="SimSun"/>
          <w:sz w:val="22"/>
          <w:szCs w:val="22"/>
          <w:lang w:eastAsia="zh-CN"/>
        </w:rPr>
        <w:t>废弃物分析</w:t>
      </w:r>
      <w:r w:rsidR="463B27C2" w:rsidRPr="348D6A82">
        <w:rPr>
          <w:rFonts w:ascii="SimSun" w:eastAsia="SimSun" w:hAnsi="SimSun" w:cs="SimSun"/>
          <w:sz w:val="22"/>
          <w:szCs w:val="22"/>
          <w:lang w:eastAsia="zh-CN"/>
        </w:rPr>
        <w:t>及</w:t>
      </w:r>
      <w:r w:rsidRPr="348D6A82">
        <w:rPr>
          <w:rFonts w:ascii="SimSun" w:eastAsia="SimSun" w:hAnsi="SimSun" w:cs="SimSun"/>
          <w:sz w:val="22"/>
          <w:szCs w:val="22"/>
          <w:lang w:eastAsia="zh-CN"/>
        </w:rPr>
        <w:t>实验室服务</w:t>
      </w:r>
    </w:p>
    <w:p w14:paraId="24543C42" w14:textId="25B42133" w:rsidR="006F5409" w:rsidRPr="006F5409" w:rsidRDefault="7C29BDE7" w:rsidP="348D6A82">
      <w:pPr>
        <w:pStyle w:val="NoSpacing"/>
        <w:numPr>
          <w:ilvl w:val="0"/>
          <w:numId w:val="13"/>
        </w:numPr>
        <w:rPr>
          <w:rFonts w:asciiTheme="majorHAnsi" w:eastAsiaTheme="majorEastAsia" w:hAnsiTheme="majorHAnsi" w:cstheme="majorBidi"/>
          <w:sz w:val="22"/>
          <w:szCs w:val="22"/>
          <w:lang w:eastAsia="zh-CN"/>
          <w:rPrChange w:id="23" w:author="" w16du:dateUtc="2025-07-04T14:59:00Z">
            <w:rPr>
              <w:rFonts w:ascii="SimSun" w:eastAsia="SimSun" w:hAnsi="SimSun" w:cs="SimSun"/>
              <w:sz w:val="22"/>
              <w:szCs w:val="22"/>
              <w:lang w:eastAsia="zh-CN"/>
            </w:rPr>
          </w:rPrChange>
        </w:rPr>
      </w:pPr>
      <w:r w:rsidRPr="348D6A82">
        <w:rPr>
          <w:rFonts w:ascii="SimSun" w:eastAsia="SimSun" w:hAnsi="SimSun" w:cs="SimSun"/>
          <w:sz w:val="22"/>
          <w:szCs w:val="22"/>
          <w:lang w:eastAsia="zh-CN"/>
        </w:rPr>
        <w:t>废弃物收集和运输</w:t>
      </w:r>
    </w:p>
    <w:p w14:paraId="4AF544BA" w14:textId="0847EEF5" w:rsidR="006F5409" w:rsidRPr="006F5409" w:rsidRDefault="7C29BDE7" w:rsidP="348D6A82">
      <w:pPr>
        <w:pStyle w:val="NoSpacing"/>
        <w:numPr>
          <w:ilvl w:val="0"/>
          <w:numId w:val="13"/>
        </w:numPr>
        <w:rPr>
          <w:rFonts w:asciiTheme="majorHAnsi" w:eastAsiaTheme="majorEastAsia" w:hAnsiTheme="majorHAnsi" w:cstheme="majorBidi"/>
          <w:sz w:val="22"/>
          <w:szCs w:val="22"/>
          <w:lang w:eastAsia="zh-CN"/>
          <w:rPrChange w:id="24" w:author="" w16du:dateUtc="2025-07-04T14:59:00Z">
            <w:rPr>
              <w:rFonts w:ascii="SimSun" w:eastAsia="SimSun" w:hAnsi="SimSun" w:cs="SimSun"/>
              <w:sz w:val="22"/>
              <w:szCs w:val="22"/>
              <w:lang w:eastAsia="zh-CN"/>
            </w:rPr>
          </w:rPrChange>
        </w:rPr>
      </w:pPr>
      <w:r w:rsidRPr="348D6A82">
        <w:rPr>
          <w:rFonts w:ascii="MS Mincho" w:eastAsia="MS Mincho" w:hAnsi="MS Mincho" w:cs="MS Mincho"/>
          <w:sz w:val="22"/>
          <w:szCs w:val="22"/>
          <w:lang w:eastAsia="zh-CN"/>
        </w:rPr>
        <w:t>安全</w:t>
      </w:r>
      <w:r w:rsidRPr="348D6A82">
        <w:rPr>
          <w:rFonts w:ascii="SimSun" w:eastAsia="SimSun" w:hAnsi="SimSun" w:cs="SimSun"/>
          <w:sz w:val="22"/>
          <w:szCs w:val="22"/>
          <w:lang w:eastAsia="zh-CN"/>
        </w:rPr>
        <w:t>销毁</w:t>
      </w:r>
      <w:r w:rsidR="4B59993C" w:rsidRPr="348D6A82">
        <w:rPr>
          <w:rFonts w:ascii="SimSun" w:eastAsia="SimSun" w:hAnsi="SimSun" w:cs="SimSun"/>
          <w:sz w:val="22"/>
          <w:szCs w:val="22"/>
          <w:lang w:eastAsia="zh-CN"/>
        </w:rPr>
        <w:t>服务</w:t>
      </w:r>
    </w:p>
    <w:p w14:paraId="32ADB58A" w14:textId="3ED6D5F7" w:rsidR="006F5409" w:rsidRPr="006F5409" w:rsidRDefault="7C29BDE7" w:rsidP="348D6A82">
      <w:pPr>
        <w:pStyle w:val="NoSpacing"/>
        <w:numPr>
          <w:ilvl w:val="0"/>
          <w:numId w:val="13"/>
        </w:numPr>
        <w:rPr>
          <w:rFonts w:asciiTheme="majorHAnsi" w:eastAsiaTheme="majorEastAsia" w:hAnsiTheme="majorHAnsi" w:cstheme="majorBidi"/>
          <w:sz w:val="22"/>
          <w:szCs w:val="22"/>
          <w:lang w:eastAsia="zh-CN"/>
          <w:rPrChange w:id="25" w:author="" w16du:dateUtc="2025-07-04T14:59:00Z">
            <w:rPr>
              <w:rFonts w:ascii="Yu Gothic" w:eastAsia="SimSun" w:hAnsi="Yu Gothic" w:cs="Yu Gothic"/>
              <w:sz w:val="22"/>
              <w:szCs w:val="22"/>
              <w:lang w:eastAsia="zh-CN"/>
            </w:rPr>
          </w:rPrChange>
        </w:rPr>
      </w:pPr>
      <w:r w:rsidRPr="348D6A82">
        <w:rPr>
          <w:rFonts w:ascii="MS Mincho" w:eastAsia="MS Mincho" w:hAnsi="MS Mincho" w:cs="MS Mincho"/>
          <w:sz w:val="22"/>
          <w:szCs w:val="22"/>
          <w:lang w:eastAsia="zh-CN"/>
        </w:rPr>
        <w:t>土壤和地下水</w:t>
      </w:r>
      <w:r w:rsidR="5CFC736D" w:rsidRPr="348D6A82">
        <w:rPr>
          <w:rFonts w:ascii="Microsoft JhengHei" w:eastAsia="Microsoft JhengHei" w:hAnsi="Microsoft JhengHei" w:cs="Microsoft JhengHei"/>
          <w:sz w:val="22"/>
          <w:szCs w:val="22"/>
          <w:lang w:eastAsia="zh-CN"/>
        </w:rPr>
        <w:t>污</w:t>
      </w:r>
      <w:r w:rsidR="5CFC736D" w:rsidRPr="348D6A82">
        <w:rPr>
          <w:rFonts w:ascii="MS Mincho" w:eastAsia="MS Mincho" w:hAnsi="MS Mincho" w:cs="MS Mincho"/>
          <w:sz w:val="22"/>
          <w:szCs w:val="22"/>
          <w:lang w:eastAsia="zh-CN"/>
        </w:rPr>
        <w:t>染整治</w:t>
      </w:r>
    </w:p>
    <w:p w14:paraId="52121741" w14:textId="47CC68C3" w:rsidR="006F5409" w:rsidRDefault="7C29BDE7" w:rsidP="348D6A82">
      <w:pPr>
        <w:pStyle w:val="NoSpacing"/>
        <w:numPr>
          <w:ilvl w:val="0"/>
          <w:numId w:val="13"/>
        </w:numPr>
        <w:rPr>
          <w:rFonts w:asciiTheme="majorHAnsi" w:eastAsiaTheme="majorEastAsia" w:hAnsiTheme="majorHAnsi" w:cstheme="majorBidi"/>
          <w:sz w:val="22"/>
          <w:szCs w:val="22"/>
          <w:lang w:eastAsia="zh-CN"/>
        </w:rPr>
      </w:pPr>
      <w:r w:rsidRPr="348D6A82">
        <w:rPr>
          <w:rFonts w:ascii="MS Mincho" w:eastAsia="MS Mincho" w:hAnsi="MS Mincho" w:cs="MS Mincho"/>
          <w:sz w:val="22"/>
          <w:szCs w:val="22"/>
          <w:lang w:eastAsia="zh-CN"/>
        </w:rPr>
        <w:t>咨</w:t>
      </w:r>
      <w:r w:rsidRPr="348D6A82">
        <w:rPr>
          <w:rFonts w:ascii="SimSun" w:eastAsia="SimSun" w:hAnsi="SimSun" w:cs="SimSun"/>
          <w:sz w:val="22"/>
          <w:szCs w:val="22"/>
          <w:lang w:eastAsia="zh-CN"/>
        </w:rPr>
        <w:t>询</w:t>
      </w:r>
      <w:r w:rsidR="03098C80" w:rsidRPr="348D6A82">
        <w:rPr>
          <w:rFonts w:ascii="SimSun" w:eastAsia="SimSun" w:hAnsi="SimSun" w:cs="SimSun"/>
          <w:sz w:val="22"/>
          <w:szCs w:val="22"/>
          <w:lang w:eastAsia="zh-CN"/>
        </w:rPr>
        <w:t>及</w:t>
      </w:r>
      <w:r w:rsidRPr="348D6A82">
        <w:rPr>
          <w:rFonts w:ascii="SimSun" w:eastAsia="SimSun" w:hAnsi="SimSun" w:cs="SimSun"/>
          <w:sz w:val="22"/>
          <w:szCs w:val="22"/>
          <w:lang w:eastAsia="zh-CN"/>
        </w:rPr>
        <w:t>现场服务</w:t>
      </w:r>
    </w:p>
    <w:p w14:paraId="325598BC" w14:textId="77777777" w:rsidR="00586A8B" w:rsidRDefault="00586A8B" w:rsidP="47560BD4">
      <w:pPr>
        <w:pStyle w:val="NoSpacing"/>
        <w:rPr>
          <w:rFonts w:asciiTheme="majorHAnsi" w:eastAsiaTheme="majorEastAsia" w:hAnsiTheme="majorHAnsi" w:cstheme="majorBidi"/>
          <w:sz w:val="22"/>
          <w:szCs w:val="22"/>
        </w:rPr>
      </w:pPr>
    </w:p>
    <w:p w14:paraId="31C8AF40" w14:textId="43D1CE8C" w:rsidR="19FA519D" w:rsidRDefault="19FA519D" w:rsidP="47560BD4">
      <w:pPr>
        <w:pStyle w:val="NoSpacing"/>
        <w:rPr>
          <w:rFonts w:asciiTheme="majorHAnsi" w:eastAsiaTheme="majorEastAsia" w:hAnsiTheme="majorHAnsi" w:cstheme="majorBidi"/>
          <w:b/>
          <w:bCs/>
          <w:color w:val="000000" w:themeColor="text1"/>
          <w:sz w:val="22"/>
          <w:szCs w:val="22"/>
        </w:rPr>
      </w:pPr>
      <w:r w:rsidRPr="47560BD4">
        <w:rPr>
          <w:rFonts w:asciiTheme="majorHAnsi" w:eastAsiaTheme="majorEastAsia" w:hAnsiTheme="majorHAnsi" w:cstheme="majorBidi"/>
          <w:b/>
          <w:bCs/>
          <w:sz w:val="22"/>
          <w:szCs w:val="22"/>
          <w:vertAlign w:val="superscript"/>
        </w:rPr>
        <w:t>7</w:t>
      </w:r>
      <w:r w:rsidR="6F5B8B4B" w:rsidRPr="47560BD4">
        <w:rPr>
          <w:rFonts w:asciiTheme="majorHAnsi" w:eastAsiaTheme="majorEastAsia" w:hAnsiTheme="majorHAnsi" w:cstheme="majorBidi"/>
          <w:b/>
          <w:bCs/>
          <w:sz w:val="22"/>
          <w:szCs w:val="22"/>
        </w:rPr>
        <w:t>Our industrial services team can provide specialized solutions as following:</w:t>
      </w:r>
    </w:p>
    <w:p w14:paraId="72AB0B53" w14:textId="0903D576"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Shutdown &amp; Turnaround Service</w:t>
      </w:r>
    </w:p>
    <w:p w14:paraId="491AC9B0" w14:textId="3C1B72A8"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Chemical Cleaning</w:t>
      </w:r>
    </w:p>
    <w:p w14:paraId="61E7D7E2" w14:textId="0F6004DE"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Mechanical Cleaning</w:t>
      </w:r>
    </w:p>
    <w:p w14:paraId="7DC53CA4" w14:textId="5AB534CF"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Decontamination</w:t>
      </w:r>
    </w:p>
    <w:p w14:paraId="534E5F83" w14:textId="1F674072"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Decommissioning</w:t>
      </w:r>
    </w:p>
    <w:p w14:paraId="03E81865" w14:textId="51B7517F"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Tank Cleaning</w:t>
      </w:r>
    </w:p>
    <w:p w14:paraId="436E64EC" w14:textId="7C04AE8F"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Catalyst Handling</w:t>
      </w:r>
    </w:p>
    <w:p w14:paraId="44F7A3EF" w14:textId="0F42C975"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Mechanical Works</w:t>
      </w:r>
    </w:p>
    <w:p w14:paraId="3F7B2E53" w14:textId="49E153CA"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Pipeline &amp; Process Services</w:t>
      </w:r>
    </w:p>
    <w:p w14:paraId="2DA30369" w14:textId="5F7A479A" w:rsidR="6F5B8B4B" w:rsidRDefault="6F5B8B4B" w:rsidP="47560BD4">
      <w:pPr>
        <w:pStyle w:val="NoSpacing"/>
        <w:numPr>
          <w:ilvl w:val="0"/>
          <w:numId w:val="9"/>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Skilled Manpower Supply</w:t>
      </w:r>
    </w:p>
    <w:p w14:paraId="39AA6106" w14:textId="33278CBC" w:rsidR="47560BD4" w:rsidRDefault="6A99BC51" w:rsidP="47560BD4">
      <w:pPr>
        <w:pStyle w:val="NoSpacing"/>
        <w:rPr>
          <w:rFonts w:eastAsia="SimSun"/>
          <w:lang w:eastAsia="zh-CN"/>
        </w:rPr>
      </w:pPr>
      <w:r w:rsidRPr="348D6A82">
        <w:rPr>
          <w:rFonts w:eastAsia="SimSun"/>
          <w:lang w:eastAsia="zh-CN"/>
        </w:rPr>
        <w:t>我们的工业服务团队可以提供以下专业解决方案：</w:t>
      </w:r>
    </w:p>
    <w:p w14:paraId="2361416D" w14:textId="01D9AF56" w:rsidR="00CC3746" w:rsidRDefault="6A99BC51" w:rsidP="00CC3746">
      <w:pPr>
        <w:pStyle w:val="NoSpacing"/>
        <w:numPr>
          <w:ilvl w:val="0"/>
          <w:numId w:val="14"/>
        </w:numPr>
        <w:rPr>
          <w:rFonts w:eastAsia="SimSun"/>
          <w:lang w:eastAsia="zh-CN"/>
        </w:rPr>
      </w:pPr>
      <w:r w:rsidRPr="348D6A82">
        <w:rPr>
          <w:rFonts w:eastAsia="SimSun"/>
          <w:lang w:eastAsia="zh-CN"/>
        </w:rPr>
        <w:t>停机</w:t>
      </w:r>
      <w:r w:rsidR="1DFEBB5D" w:rsidRPr="348D6A82">
        <w:rPr>
          <w:rFonts w:eastAsia="SimSun"/>
          <w:lang w:eastAsia="zh-CN"/>
        </w:rPr>
        <w:t>大</w:t>
      </w:r>
      <w:r w:rsidRPr="348D6A82">
        <w:rPr>
          <w:rFonts w:eastAsia="SimSun"/>
          <w:lang w:eastAsia="zh-CN"/>
        </w:rPr>
        <w:t>修服务</w:t>
      </w:r>
    </w:p>
    <w:p w14:paraId="56FA81A3" w14:textId="00B7CC55" w:rsidR="00CC3746" w:rsidRDefault="6A99BC51" w:rsidP="00CC3746">
      <w:pPr>
        <w:pStyle w:val="NoSpacing"/>
        <w:numPr>
          <w:ilvl w:val="0"/>
          <w:numId w:val="14"/>
        </w:numPr>
        <w:rPr>
          <w:rFonts w:eastAsia="SimSun"/>
          <w:lang w:eastAsia="zh-CN"/>
        </w:rPr>
      </w:pPr>
      <w:r w:rsidRPr="348D6A82">
        <w:rPr>
          <w:rFonts w:eastAsia="SimSun"/>
          <w:lang w:eastAsia="zh-CN"/>
        </w:rPr>
        <w:t>化学清洗</w:t>
      </w:r>
    </w:p>
    <w:p w14:paraId="01451AC0" w14:textId="1D0BB937" w:rsidR="00CC3746" w:rsidRDefault="1DFEBB5D" w:rsidP="00CC3746">
      <w:pPr>
        <w:pStyle w:val="NoSpacing"/>
        <w:numPr>
          <w:ilvl w:val="0"/>
          <w:numId w:val="14"/>
        </w:numPr>
        <w:rPr>
          <w:rFonts w:eastAsia="SimSun"/>
          <w:lang w:eastAsia="zh-CN"/>
        </w:rPr>
      </w:pPr>
      <w:r w:rsidRPr="348D6A82">
        <w:rPr>
          <w:rFonts w:eastAsia="SimSun"/>
          <w:lang w:eastAsia="zh-CN"/>
        </w:rPr>
        <w:t>物理</w:t>
      </w:r>
      <w:r w:rsidR="6A99BC51" w:rsidRPr="348D6A82">
        <w:rPr>
          <w:rFonts w:eastAsia="SimSun"/>
          <w:lang w:eastAsia="zh-CN"/>
        </w:rPr>
        <w:t>清洗</w:t>
      </w:r>
    </w:p>
    <w:p w14:paraId="6A12ED32" w14:textId="7002AA3C" w:rsidR="00CC3746" w:rsidRDefault="1DFEBB5D" w:rsidP="00CC3746">
      <w:pPr>
        <w:pStyle w:val="NoSpacing"/>
        <w:numPr>
          <w:ilvl w:val="0"/>
          <w:numId w:val="14"/>
        </w:numPr>
        <w:rPr>
          <w:rFonts w:eastAsia="SimSun"/>
          <w:lang w:eastAsia="zh-CN"/>
        </w:rPr>
      </w:pPr>
      <w:r w:rsidRPr="348D6A82">
        <w:rPr>
          <w:rFonts w:eastAsia="SimSun"/>
          <w:lang w:eastAsia="zh-CN"/>
        </w:rPr>
        <w:t>净化服务</w:t>
      </w:r>
    </w:p>
    <w:p w14:paraId="55D7801A" w14:textId="699BD808" w:rsidR="00CC3746" w:rsidRDefault="1DFEBB5D" w:rsidP="00CC3746">
      <w:pPr>
        <w:pStyle w:val="NoSpacing"/>
        <w:numPr>
          <w:ilvl w:val="0"/>
          <w:numId w:val="14"/>
        </w:numPr>
        <w:rPr>
          <w:rFonts w:eastAsia="SimSun"/>
          <w:lang w:eastAsia="zh-CN"/>
        </w:rPr>
      </w:pPr>
      <w:r w:rsidRPr="348D6A82">
        <w:rPr>
          <w:rFonts w:eastAsia="SimSun"/>
          <w:lang w:eastAsia="zh-CN"/>
        </w:rPr>
        <w:t>除</w:t>
      </w:r>
      <w:r w:rsidR="6A99BC51" w:rsidRPr="348D6A82">
        <w:rPr>
          <w:rFonts w:eastAsia="SimSun"/>
          <w:lang w:eastAsia="zh-CN"/>
        </w:rPr>
        <w:t>役</w:t>
      </w:r>
      <w:r w:rsidRPr="348D6A82">
        <w:rPr>
          <w:rFonts w:eastAsia="SimSun"/>
          <w:lang w:eastAsia="zh-CN"/>
        </w:rPr>
        <w:t>工作</w:t>
      </w:r>
    </w:p>
    <w:p w14:paraId="24A80BA9" w14:textId="39A7B28F" w:rsidR="00CC3746" w:rsidRDefault="6A99BC51" w:rsidP="00CC3746">
      <w:pPr>
        <w:pStyle w:val="NoSpacing"/>
        <w:numPr>
          <w:ilvl w:val="0"/>
          <w:numId w:val="14"/>
        </w:numPr>
        <w:rPr>
          <w:rFonts w:eastAsia="SimSun"/>
          <w:lang w:eastAsia="zh-CN"/>
        </w:rPr>
      </w:pPr>
      <w:r w:rsidRPr="348D6A82">
        <w:rPr>
          <w:rFonts w:eastAsia="SimSun"/>
          <w:lang w:eastAsia="zh-CN"/>
        </w:rPr>
        <w:t>罐</w:t>
      </w:r>
      <w:r w:rsidR="2D8FDF10" w:rsidRPr="348D6A82">
        <w:rPr>
          <w:rFonts w:eastAsia="SimSun"/>
          <w:lang w:eastAsia="zh-CN"/>
        </w:rPr>
        <w:t>体</w:t>
      </w:r>
      <w:r w:rsidRPr="348D6A82">
        <w:rPr>
          <w:rFonts w:eastAsia="SimSun"/>
          <w:lang w:eastAsia="zh-CN"/>
        </w:rPr>
        <w:t>清洗</w:t>
      </w:r>
    </w:p>
    <w:p w14:paraId="334CAB49" w14:textId="55265D48" w:rsidR="00CC3746" w:rsidRDefault="6A99BC51" w:rsidP="00CC3746">
      <w:pPr>
        <w:pStyle w:val="NoSpacing"/>
        <w:numPr>
          <w:ilvl w:val="0"/>
          <w:numId w:val="14"/>
        </w:numPr>
        <w:rPr>
          <w:rFonts w:eastAsia="SimSun"/>
          <w:lang w:eastAsia="zh-CN"/>
        </w:rPr>
      </w:pPr>
      <w:r w:rsidRPr="348D6A82">
        <w:rPr>
          <w:rFonts w:eastAsia="SimSun"/>
          <w:lang w:eastAsia="zh-CN"/>
        </w:rPr>
        <w:t>催化剂处理</w:t>
      </w:r>
    </w:p>
    <w:p w14:paraId="25CFE6D2" w14:textId="0E7204E6" w:rsidR="00CC3746" w:rsidRDefault="6A99BC51" w:rsidP="00CC3746">
      <w:pPr>
        <w:pStyle w:val="NoSpacing"/>
        <w:numPr>
          <w:ilvl w:val="0"/>
          <w:numId w:val="14"/>
        </w:numPr>
        <w:rPr>
          <w:rFonts w:eastAsia="SimSun"/>
          <w:lang w:eastAsia="zh-CN"/>
        </w:rPr>
      </w:pPr>
      <w:r w:rsidRPr="348D6A82">
        <w:rPr>
          <w:rFonts w:eastAsia="SimSun"/>
          <w:lang w:eastAsia="zh-CN"/>
        </w:rPr>
        <w:t>机械</w:t>
      </w:r>
      <w:r w:rsidR="01730EB6" w:rsidRPr="348D6A82">
        <w:rPr>
          <w:rFonts w:eastAsia="SimSun"/>
          <w:lang w:eastAsia="zh-CN"/>
        </w:rPr>
        <w:t>工作</w:t>
      </w:r>
    </w:p>
    <w:p w14:paraId="3B257B5C" w14:textId="5B69835C" w:rsidR="00CC3746" w:rsidRDefault="6A99BC51" w:rsidP="00CC3746">
      <w:pPr>
        <w:pStyle w:val="NoSpacing"/>
        <w:numPr>
          <w:ilvl w:val="0"/>
          <w:numId w:val="14"/>
        </w:numPr>
        <w:rPr>
          <w:rFonts w:eastAsia="SimSun"/>
          <w:lang w:eastAsia="zh-CN"/>
        </w:rPr>
      </w:pPr>
      <w:r w:rsidRPr="348D6A82">
        <w:rPr>
          <w:rFonts w:eastAsia="SimSun"/>
          <w:lang w:eastAsia="zh-CN"/>
        </w:rPr>
        <w:t>管</w:t>
      </w:r>
      <w:r w:rsidR="2D1A28F1" w:rsidRPr="348D6A82">
        <w:rPr>
          <w:rFonts w:eastAsia="SimSun"/>
          <w:lang w:eastAsia="zh-CN"/>
        </w:rPr>
        <w:t>线</w:t>
      </w:r>
      <w:r w:rsidRPr="348D6A82">
        <w:rPr>
          <w:rFonts w:eastAsia="SimSun"/>
          <w:lang w:eastAsia="zh-CN"/>
        </w:rPr>
        <w:t>及</w:t>
      </w:r>
      <w:r w:rsidR="3785644A" w:rsidRPr="348D6A82">
        <w:rPr>
          <w:rFonts w:eastAsia="SimSun"/>
          <w:lang w:eastAsia="zh-CN"/>
        </w:rPr>
        <w:t>流程</w:t>
      </w:r>
      <w:r w:rsidRPr="348D6A82">
        <w:rPr>
          <w:rFonts w:eastAsia="SimSun"/>
          <w:lang w:eastAsia="zh-CN"/>
        </w:rPr>
        <w:t>服务</w:t>
      </w:r>
    </w:p>
    <w:p w14:paraId="29E88DB3" w14:textId="1BB828D1" w:rsidR="00CC3746" w:rsidRDefault="6A99BC51" w:rsidP="348D6A82">
      <w:pPr>
        <w:pStyle w:val="NoSpacing"/>
        <w:numPr>
          <w:ilvl w:val="0"/>
          <w:numId w:val="14"/>
        </w:numPr>
        <w:rPr>
          <w:rFonts w:eastAsia="SimSun"/>
          <w:lang w:eastAsia="zh-CN"/>
        </w:rPr>
      </w:pPr>
      <w:r w:rsidRPr="348D6A82">
        <w:rPr>
          <w:rFonts w:eastAsia="SimSun"/>
          <w:lang w:eastAsia="zh-CN"/>
        </w:rPr>
        <w:t xml:space="preserve"> </w:t>
      </w:r>
      <w:r w:rsidR="35BAD10E" w:rsidRPr="348D6A82">
        <w:rPr>
          <w:rFonts w:eastAsia="SimSun"/>
          <w:lang w:eastAsia="zh-CN"/>
        </w:rPr>
        <w:t>熟练劳动力供给</w:t>
      </w:r>
    </w:p>
    <w:p w14:paraId="358656B6" w14:textId="77777777" w:rsidR="00CC3746" w:rsidRPr="00CC3746" w:rsidRDefault="00CC3746" w:rsidP="47560BD4">
      <w:pPr>
        <w:pStyle w:val="NoSpacing"/>
        <w:rPr>
          <w:rFonts w:eastAsia="SimSun"/>
          <w:lang w:eastAsia="zh-CN"/>
          <w:rPrChange w:id="26" w:author="" w16du:dateUtc="2025-07-04T15:00:00Z">
            <w:rPr/>
          </w:rPrChange>
        </w:rPr>
      </w:pPr>
    </w:p>
    <w:p w14:paraId="60A8FE0F" w14:textId="1A30F138" w:rsidR="15DB88F8" w:rsidRDefault="15DB88F8" w:rsidP="47560BD4">
      <w:pPr>
        <w:pStyle w:val="NoSpacing"/>
        <w:rPr>
          <w:rFonts w:asciiTheme="majorHAnsi" w:eastAsiaTheme="majorEastAsia" w:hAnsiTheme="majorHAnsi" w:cstheme="majorBidi"/>
          <w:b/>
          <w:bCs/>
          <w:color w:val="000000" w:themeColor="text1"/>
          <w:sz w:val="22"/>
          <w:szCs w:val="22"/>
        </w:rPr>
      </w:pPr>
      <w:r w:rsidRPr="47560BD4">
        <w:rPr>
          <w:rFonts w:asciiTheme="majorHAnsi" w:eastAsiaTheme="majorEastAsia" w:hAnsiTheme="majorHAnsi" w:cstheme="majorBidi"/>
          <w:b/>
          <w:bCs/>
          <w:sz w:val="22"/>
          <w:szCs w:val="22"/>
          <w:vertAlign w:val="superscript"/>
        </w:rPr>
        <w:t>8</w:t>
      </w:r>
      <w:r w:rsidRPr="47560BD4">
        <w:rPr>
          <w:rFonts w:asciiTheme="majorHAnsi" w:eastAsiaTheme="majorEastAsia" w:hAnsiTheme="majorHAnsi" w:cstheme="majorBidi"/>
          <w:b/>
          <w:bCs/>
          <w:sz w:val="22"/>
          <w:szCs w:val="22"/>
        </w:rPr>
        <w:t>Other services we provided:</w:t>
      </w:r>
    </w:p>
    <w:p w14:paraId="7420F330" w14:textId="08C1ED91" w:rsidR="15DB88F8" w:rsidRDefault="15DB88F8" w:rsidP="47560BD4">
      <w:pPr>
        <w:pStyle w:val="NoSpacing"/>
        <w:numPr>
          <w:ilvl w:val="0"/>
          <w:numId w:val="7"/>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Activated Carbon</w:t>
      </w:r>
    </w:p>
    <w:p w14:paraId="6C660119" w14:textId="5A49D320" w:rsidR="15DB88F8" w:rsidRDefault="15DB88F8" w:rsidP="47560BD4">
      <w:pPr>
        <w:pStyle w:val="NoSpacing"/>
        <w:numPr>
          <w:ilvl w:val="0"/>
          <w:numId w:val="7"/>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Food Waste Composter</w:t>
      </w:r>
    </w:p>
    <w:p w14:paraId="493DCC51" w14:textId="518FA3AA" w:rsidR="15DB88F8" w:rsidRDefault="15DB88F8" w:rsidP="47560BD4">
      <w:pPr>
        <w:pStyle w:val="NoSpacing"/>
        <w:numPr>
          <w:ilvl w:val="0"/>
          <w:numId w:val="7"/>
        </w:numPr>
        <w:rPr>
          <w:rFonts w:asciiTheme="majorHAnsi" w:eastAsiaTheme="majorEastAsia" w:hAnsiTheme="majorHAnsi" w:cstheme="majorBidi"/>
          <w:color w:val="000000" w:themeColor="text1"/>
          <w:sz w:val="22"/>
          <w:szCs w:val="22"/>
        </w:rPr>
      </w:pPr>
      <w:r w:rsidRPr="47560BD4">
        <w:rPr>
          <w:rFonts w:asciiTheme="majorHAnsi" w:eastAsiaTheme="majorEastAsia" w:hAnsiTheme="majorHAnsi" w:cstheme="majorBidi"/>
          <w:sz w:val="22"/>
          <w:szCs w:val="22"/>
        </w:rPr>
        <w:t>Disinfection service</w:t>
      </w:r>
    </w:p>
    <w:p w14:paraId="6AC5EE9E" w14:textId="333E0EDB" w:rsidR="47560BD4" w:rsidRDefault="25A70C1D" w:rsidP="348D6A82">
      <w:pPr>
        <w:rPr>
          <w:rFonts w:asciiTheme="majorHAnsi" w:eastAsia="SimSun" w:hAnsiTheme="majorHAnsi" w:cstheme="majorBidi"/>
          <w:sz w:val="22"/>
          <w:szCs w:val="22"/>
          <w:lang w:eastAsia="zh-CN" w:bidi="th-TH"/>
        </w:rPr>
      </w:pPr>
      <w:r w:rsidRPr="348D6A82">
        <w:rPr>
          <w:rFonts w:asciiTheme="majorHAnsi" w:eastAsia="SimSun" w:hAnsiTheme="majorHAnsi" w:cstheme="majorBidi"/>
          <w:sz w:val="22"/>
          <w:szCs w:val="22"/>
          <w:lang w:eastAsia="zh-CN" w:bidi="th-TH"/>
        </w:rPr>
        <w:t>我们提供的</w:t>
      </w:r>
      <w:r w:rsidR="5FE3001B" w:rsidRPr="348D6A82">
        <w:rPr>
          <w:rFonts w:asciiTheme="majorHAnsi" w:eastAsia="SimSun" w:hAnsiTheme="majorHAnsi" w:cstheme="majorBidi"/>
          <w:sz w:val="22"/>
          <w:szCs w:val="22"/>
          <w:lang w:eastAsia="zh-CN" w:bidi="th-TH"/>
        </w:rPr>
        <w:t>其他服务：</w:t>
      </w:r>
    </w:p>
    <w:p w14:paraId="0677C8A6" w14:textId="1713CCB5" w:rsidR="00045DF1" w:rsidRDefault="5FE3001B" w:rsidP="348D6A82">
      <w:pPr>
        <w:pStyle w:val="ListParagraph"/>
        <w:numPr>
          <w:ilvl w:val="0"/>
          <w:numId w:val="15"/>
        </w:numPr>
        <w:rPr>
          <w:rFonts w:asciiTheme="majorHAnsi" w:eastAsia="SimSun" w:hAnsiTheme="majorHAnsi" w:cstheme="majorBidi"/>
          <w:sz w:val="22"/>
          <w:szCs w:val="22"/>
          <w:lang w:eastAsia="zh-CN" w:bidi="th-TH"/>
        </w:rPr>
      </w:pPr>
      <w:r w:rsidRPr="348D6A82">
        <w:rPr>
          <w:rFonts w:asciiTheme="majorHAnsi" w:eastAsia="SimSun" w:hAnsiTheme="majorHAnsi" w:cstheme="majorBidi"/>
          <w:sz w:val="22"/>
          <w:szCs w:val="22"/>
          <w:lang w:eastAsia="zh-CN" w:bidi="th-TH"/>
        </w:rPr>
        <w:lastRenderedPageBreak/>
        <w:t>活性炭</w:t>
      </w:r>
    </w:p>
    <w:p w14:paraId="6C6BC4BD" w14:textId="54F43467" w:rsidR="00045DF1" w:rsidRDefault="5FE3001B" w:rsidP="348D6A82">
      <w:pPr>
        <w:pStyle w:val="ListParagraph"/>
        <w:numPr>
          <w:ilvl w:val="0"/>
          <w:numId w:val="15"/>
        </w:numPr>
        <w:rPr>
          <w:rFonts w:asciiTheme="majorHAnsi" w:eastAsia="SimSun" w:hAnsiTheme="majorHAnsi" w:cstheme="majorBidi"/>
          <w:sz w:val="22"/>
          <w:szCs w:val="22"/>
          <w:lang w:eastAsia="zh-CN" w:bidi="th-TH"/>
        </w:rPr>
      </w:pPr>
      <w:r w:rsidRPr="348D6A82">
        <w:rPr>
          <w:rFonts w:asciiTheme="majorHAnsi" w:eastAsia="SimSun" w:hAnsiTheme="majorHAnsi" w:cstheme="majorBidi"/>
          <w:sz w:val="22"/>
          <w:szCs w:val="22"/>
          <w:lang w:eastAsia="zh-CN" w:bidi="th-TH"/>
        </w:rPr>
        <w:t>厨余堆肥机</w:t>
      </w:r>
    </w:p>
    <w:p w14:paraId="71C07A67" w14:textId="4EF1511C" w:rsidR="00464045" w:rsidRPr="00045DF1" w:rsidRDefault="25A70C1D" w:rsidP="348D6A82">
      <w:pPr>
        <w:pStyle w:val="ListParagraph"/>
        <w:numPr>
          <w:ilvl w:val="0"/>
          <w:numId w:val="15"/>
        </w:numPr>
        <w:rPr>
          <w:rFonts w:asciiTheme="majorHAnsi" w:eastAsia="SimSun" w:hAnsiTheme="majorHAnsi" w:cstheme="majorBidi"/>
          <w:sz w:val="22"/>
          <w:szCs w:val="22"/>
          <w:lang w:eastAsia="zh-CN" w:bidi="th-TH"/>
          <w:rPrChange w:id="27" w:author="" w16du:dateUtc="2025-07-04T15:04:00Z">
            <w:rPr>
              <w:rFonts w:eastAsia="SimSun"/>
              <w:lang w:eastAsia="zh-CN" w:bidi="th-TH"/>
            </w:rPr>
          </w:rPrChange>
        </w:rPr>
      </w:pPr>
      <w:r w:rsidRPr="348D6A82">
        <w:rPr>
          <w:rFonts w:asciiTheme="majorHAnsi" w:eastAsia="SimSun" w:hAnsiTheme="majorHAnsi" w:cstheme="majorBidi"/>
          <w:sz w:val="22"/>
          <w:szCs w:val="22"/>
          <w:lang w:eastAsia="zh-CN" w:bidi="th-TH"/>
        </w:rPr>
        <w:t>消毒服务</w:t>
      </w:r>
    </w:p>
    <w:p w14:paraId="2C7B931D" w14:textId="77777777" w:rsidR="00045DF1" w:rsidRPr="00045DF1" w:rsidRDefault="00045DF1" w:rsidP="348D6A82">
      <w:pPr>
        <w:rPr>
          <w:rFonts w:asciiTheme="majorHAnsi" w:eastAsia="SimSun" w:hAnsiTheme="majorHAnsi" w:cstheme="majorBidi"/>
          <w:sz w:val="22"/>
          <w:szCs w:val="22"/>
          <w:lang w:eastAsia="zh-CN"/>
          <w:rPrChange w:id="28" w:author="" w16du:dateUtc="2025-07-04T15:04:00Z">
            <w:rPr>
              <w:rFonts w:asciiTheme="majorHAnsi" w:eastAsiaTheme="majorEastAsia" w:hAnsiTheme="majorHAnsi" w:cstheme="majorBidi"/>
              <w:sz w:val="22"/>
              <w:szCs w:val="22"/>
            </w:rPr>
          </w:rPrChange>
        </w:rPr>
      </w:pPr>
    </w:p>
    <w:p w14:paraId="7AD4BDED" w14:textId="1ACFB59D" w:rsidR="47560BD4" w:rsidRDefault="04778613" w:rsidP="348D6A82">
      <w:pPr>
        <w:rPr>
          <w:rFonts w:asciiTheme="majorHAnsi" w:eastAsiaTheme="majorEastAsia" w:hAnsiTheme="majorHAnsi" w:cstheme="majorBidi"/>
          <w:b/>
          <w:bCs/>
          <w:sz w:val="22"/>
          <w:szCs w:val="22"/>
        </w:rPr>
      </w:pPr>
      <w:r w:rsidRPr="348D6A82">
        <w:rPr>
          <w:rFonts w:asciiTheme="majorHAnsi" w:eastAsiaTheme="majorEastAsia" w:hAnsiTheme="majorHAnsi" w:cstheme="majorBidi"/>
          <w:b/>
          <w:bCs/>
          <w:sz w:val="22"/>
          <w:szCs w:val="22"/>
          <w:vertAlign w:val="superscript"/>
        </w:rPr>
        <w:t>9</w:t>
      </w:r>
      <w:r w:rsidRPr="348D6A82">
        <w:rPr>
          <w:rFonts w:asciiTheme="majorHAnsi" w:eastAsiaTheme="majorEastAsia" w:hAnsiTheme="majorHAnsi" w:cstheme="majorBidi"/>
          <w:b/>
          <w:bCs/>
          <w:sz w:val="22"/>
          <w:szCs w:val="22"/>
        </w:rPr>
        <w:t>Download Brochure</w:t>
      </w:r>
    </w:p>
    <w:p w14:paraId="5068F206" w14:textId="7059A6CD" w:rsidR="00360F68" w:rsidRPr="00360F68" w:rsidRDefault="3C55C37D" w:rsidP="348D6A82">
      <w:pPr>
        <w:rPr>
          <w:rFonts w:asciiTheme="majorHAnsi" w:eastAsia="SimSun" w:hAnsiTheme="majorHAnsi" w:cstheme="majorBidi"/>
          <w:sz w:val="22"/>
          <w:szCs w:val="22"/>
          <w:cs/>
          <w:lang w:eastAsia="zh-CN" w:bidi="th-TH"/>
          <w:rPrChange w:id="29" w:author="" w16du:dateUtc="2025-07-04T15:39:00Z">
            <w:rPr>
              <w:rFonts w:asciiTheme="majorHAnsi" w:eastAsiaTheme="majorEastAsia" w:hAnsiTheme="majorHAnsi" w:cstheme="majorBidi"/>
              <w:sz w:val="22"/>
              <w:szCs w:val="22"/>
              <w:cs/>
              <w:lang w:bidi="th-TH"/>
            </w:rPr>
          </w:rPrChange>
        </w:rPr>
      </w:pPr>
      <w:r w:rsidRPr="348D6A82">
        <w:rPr>
          <w:rFonts w:asciiTheme="majorHAnsi" w:eastAsia="SimSun" w:hAnsiTheme="majorHAnsi" w:cstheme="majorBidi"/>
          <w:b/>
          <w:bCs/>
          <w:sz w:val="22"/>
          <w:szCs w:val="22"/>
          <w:lang w:eastAsia="zh-CN" w:bidi="th-TH"/>
        </w:rPr>
        <w:t>下载宣传册</w:t>
      </w:r>
    </w:p>
    <w:p w14:paraId="6FA1136C" w14:textId="2388A1DF" w:rsidR="2027225A" w:rsidRDefault="1D8613D4"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b/>
          <w:bCs/>
          <w:sz w:val="22"/>
          <w:szCs w:val="22"/>
          <w:vertAlign w:val="superscript"/>
        </w:rPr>
        <w:t>10</w:t>
      </w:r>
      <w:r w:rsidRPr="348D6A82">
        <w:rPr>
          <w:rFonts w:asciiTheme="majorHAnsi" w:eastAsiaTheme="majorEastAsia" w:hAnsiTheme="majorHAnsi" w:cstheme="majorBidi"/>
          <w:b/>
          <w:bCs/>
          <w:sz w:val="22"/>
          <w:szCs w:val="22"/>
        </w:rPr>
        <w:t xml:space="preserve">Experts: </w:t>
      </w:r>
      <w:r w:rsidRPr="348D6A82">
        <w:rPr>
          <w:rFonts w:asciiTheme="majorHAnsi" w:eastAsiaTheme="majorEastAsia" w:hAnsiTheme="majorHAnsi" w:cstheme="majorBidi"/>
          <w:sz w:val="22"/>
          <w:szCs w:val="22"/>
        </w:rPr>
        <w:t>We are committed to creating a positive, sustainable future. We leverage our knowledge to create clean and waste management processes that help us achieve greater sustainability.</w:t>
      </w:r>
    </w:p>
    <w:p w14:paraId="3873FCC5" w14:textId="259C8033" w:rsidR="009C0705" w:rsidRPr="009C0705" w:rsidRDefault="73077D9D" w:rsidP="348D6A82">
      <w:pPr>
        <w:pStyle w:val="NoSpacing"/>
        <w:rPr>
          <w:rFonts w:asciiTheme="majorHAnsi" w:eastAsia="SimSun" w:hAnsiTheme="majorHAnsi" w:cstheme="majorBidi"/>
          <w:color w:val="000000" w:themeColor="text1"/>
          <w:sz w:val="22"/>
          <w:szCs w:val="22"/>
          <w:lang w:eastAsia="zh-CN"/>
          <w:rPrChange w:id="30" w:author="" w16du:dateUtc="2025-07-04T15:08:00Z">
            <w:rPr>
              <w:rFonts w:asciiTheme="majorHAnsi" w:eastAsiaTheme="majorEastAsia" w:hAnsiTheme="majorHAnsi" w:cstheme="majorBidi"/>
              <w:color w:val="000000" w:themeColor="text1"/>
              <w:sz w:val="22"/>
              <w:szCs w:val="22"/>
            </w:rPr>
          </w:rPrChange>
        </w:rPr>
      </w:pPr>
      <w:r w:rsidRPr="348D6A82">
        <w:rPr>
          <w:rFonts w:asciiTheme="majorHAnsi" w:eastAsia="SimSun" w:hAnsiTheme="majorHAnsi" w:cstheme="majorBidi"/>
          <w:color w:val="000000" w:themeColor="text1"/>
          <w:sz w:val="22"/>
          <w:szCs w:val="22"/>
          <w:lang w:eastAsia="zh-CN"/>
        </w:rPr>
        <w:t>专业性</w:t>
      </w:r>
      <w:r w:rsidRPr="348D6A82">
        <w:rPr>
          <w:rFonts w:asciiTheme="majorHAnsi" w:eastAsia="SimSun" w:hAnsiTheme="majorHAnsi" w:cstheme="majorBidi"/>
          <w:color w:val="000000" w:themeColor="text1"/>
          <w:sz w:val="22"/>
          <w:szCs w:val="22"/>
          <w:lang w:eastAsia="zh-CN"/>
        </w:rPr>
        <w:t xml:space="preserve"> – </w:t>
      </w:r>
      <w:r w:rsidRPr="348D6A82">
        <w:rPr>
          <w:rFonts w:asciiTheme="majorHAnsi" w:eastAsia="SimSun" w:hAnsiTheme="majorHAnsi" w:cstheme="majorBidi"/>
          <w:color w:val="000000" w:themeColor="text1"/>
          <w:sz w:val="22"/>
          <w:szCs w:val="22"/>
          <w:lang w:eastAsia="zh-CN"/>
        </w:rPr>
        <w:t>我们致力于创造美好及可持续的未来，利用我们的专业知识来设计废弃物管理及清洁流程，以便协助客户达到更大的可持续性。</w:t>
      </w:r>
    </w:p>
    <w:p w14:paraId="14B282BC" w14:textId="39D58CA0" w:rsidR="2027225A" w:rsidRDefault="1D8613D4"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b/>
          <w:bCs/>
          <w:sz w:val="22"/>
          <w:szCs w:val="22"/>
        </w:rPr>
        <w:t>Specialists:</w:t>
      </w:r>
      <w:r w:rsidRPr="348D6A82">
        <w:rPr>
          <w:rFonts w:asciiTheme="majorHAnsi" w:eastAsiaTheme="majorEastAsia" w:hAnsiTheme="majorHAnsi" w:cstheme="majorBidi"/>
          <w:sz w:val="22"/>
          <w:szCs w:val="22"/>
        </w:rPr>
        <w:t xml:space="preserve"> We offer our customers a wide range of specialist industrial services. We manage residuals and hazardous waste generated from cleaning processes in a sustainable manner within full compliance with all regulatory requirements.</w:t>
      </w:r>
    </w:p>
    <w:p w14:paraId="58F8CFDE" w14:textId="1296C0A0" w:rsidR="00D40E3E" w:rsidRPr="00D40E3E" w:rsidRDefault="21D60408" w:rsidP="348D6A82">
      <w:pPr>
        <w:pStyle w:val="NoSpacing"/>
        <w:rPr>
          <w:rFonts w:asciiTheme="majorHAnsi" w:eastAsia="SimSun" w:hAnsiTheme="majorHAnsi" w:cstheme="majorBidi"/>
          <w:color w:val="000000" w:themeColor="text1"/>
          <w:sz w:val="22"/>
          <w:szCs w:val="22"/>
          <w:lang w:eastAsia="zh-CN"/>
          <w:rPrChange w:id="31" w:author="" w16du:dateUtc="2025-07-04T15:09:00Z">
            <w:rPr>
              <w:rFonts w:asciiTheme="majorHAnsi" w:eastAsiaTheme="majorEastAsia" w:hAnsiTheme="majorHAnsi" w:cstheme="majorBidi"/>
              <w:color w:val="000000" w:themeColor="text1"/>
              <w:sz w:val="22"/>
              <w:szCs w:val="22"/>
            </w:rPr>
          </w:rPrChange>
        </w:rPr>
      </w:pPr>
      <w:r w:rsidRPr="348D6A82">
        <w:rPr>
          <w:rFonts w:asciiTheme="majorHAnsi" w:eastAsia="SimSun" w:hAnsiTheme="majorHAnsi" w:cstheme="majorBidi"/>
          <w:color w:val="000000" w:themeColor="text1"/>
          <w:sz w:val="22"/>
          <w:szCs w:val="22"/>
          <w:lang w:eastAsia="zh-CN"/>
        </w:rPr>
        <w:t>精通</w:t>
      </w:r>
      <w:r w:rsidRPr="348D6A82">
        <w:rPr>
          <w:rFonts w:asciiTheme="majorHAnsi" w:eastAsia="SimSun" w:hAnsiTheme="majorHAnsi" w:cstheme="majorBidi"/>
          <w:color w:val="000000" w:themeColor="text1"/>
          <w:sz w:val="22"/>
          <w:szCs w:val="22"/>
          <w:lang w:eastAsia="zh-CN"/>
        </w:rPr>
        <w:t xml:space="preserve"> – </w:t>
      </w:r>
      <w:r w:rsidRPr="348D6A82">
        <w:rPr>
          <w:rFonts w:asciiTheme="majorHAnsi" w:eastAsia="SimSun" w:hAnsiTheme="majorHAnsi" w:cstheme="majorBidi"/>
          <w:color w:val="000000" w:themeColor="text1"/>
          <w:sz w:val="22"/>
          <w:szCs w:val="22"/>
          <w:lang w:eastAsia="zh-CN"/>
        </w:rPr>
        <w:t>我们为客户提供广泛而专业的工业服务，按照可持续的方式管理废物残渣和清洁流程中产生的有害废物以完全达到合规性要求。</w:t>
      </w:r>
    </w:p>
    <w:p w14:paraId="086355EF" w14:textId="079A58E3" w:rsidR="2027225A" w:rsidRDefault="1D8613D4"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b/>
          <w:bCs/>
          <w:sz w:val="22"/>
          <w:szCs w:val="22"/>
        </w:rPr>
        <w:t>Service Driven:</w:t>
      </w:r>
      <w:r w:rsidRPr="348D6A82">
        <w:rPr>
          <w:rFonts w:asciiTheme="majorHAnsi" w:eastAsiaTheme="majorEastAsia" w:hAnsiTheme="majorHAnsi" w:cstheme="majorBidi"/>
          <w:sz w:val="22"/>
          <w:szCs w:val="22"/>
        </w:rPr>
        <w:t xml:space="preserve"> Our team is committed to partners by offering quality driven operations. We deliver the highest quality work and ensure complete customer satisfaction by constantly improving our services.</w:t>
      </w:r>
    </w:p>
    <w:p w14:paraId="51D0CCD9" w14:textId="17E0932A" w:rsidR="00D40E3E" w:rsidRPr="00D40E3E" w:rsidRDefault="21D60408" w:rsidP="348D6A82">
      <w:pPr>
        <w:pStyle w:val="NoSpacing"/>
        <w:rPr>
          <w:rFonts w:asciiTheme="majorHAnsi" w:eastAsia="SimSun" w:hAnsiTheme="majorHAnsi" w:cstheme="majorBidi"/>
          <w:color w:val="000000" w:themeColor="text1"/>
          <w:sz w:val="22"/>
          <w:szCs w:val="22"/>
          <w:lang w:eastAsia="zh-CN"/>
          <w:rPrChange w:id="32" w:author="" w16du:dateUtc="2025-07-04T15:10:00Z">
            <w:rPr>
              <w:rFonts w:asciiTheme="majorHAnsi" w:eastAsiaTheme="majorEastAsia" w:hAnsiTheme="majorHAnsi" w:cstheme="majorBidi"/>
              <w:color w:val="000000" w:themeColor="text1"/>
              <w:sz w:val="22"/>
              <w:szCs w:val="22"/>
            </w:rPr>
          </w:rPrChange>
        </w:rPr>
      </w:pPr>
      <w:r w:rsidRPr="348D6A82">
        <w:rPr>
          <w:rFonts w:asciiTheme="majorHAnsi" w:eastAsia="SimSun" w:hAnsiTheme="majorHAnsi" w:cstheme="majorBidi"/>
          <w:color w:val="000000" w:themeColor="text1"/>
          <w:sz w:val="22"/>
          <w:szCs w:val="22"/>
          <w:lang w:eastAsia="zh-CN"/>
        </w:rPr>
        <w:t>服务导向</w:t>
      </w:r>
      <w:r w:rsidRPr="348D6A82">
        <w:rPr>
          <w:rFonts w:asciiTheme="majorHAnsi" w:eastAsia="SimSun" w:hAnsiTheme="majorHAnsi" w:cstheme="majorBidi"/>
          <w:color w:val="000000" w:themeColor="text1"/>
          <w:sz w:val="22"/>
          <w:szCs w:val="22"/>
          <w:lang w:eastAsia="zh-CN"/>
        </w:rPr>
        <w:t xml:space="preserve"> – </w:t>
      </w:r>
      <w:r w:rsidRPr="348D6A82">
        <w:rPr>
          <w:rFonts w:asciiTheme="majorHAnsi" w:eastAsia="SimSun" w:hAnsiTheme="majorHAnsi" w:cstheme="majorBidi"/>
          <w:color w:val="000000" w:themeColor="text1"/>
          <w:sz w:val="22"/>
          <w:szCs w:val="22"/>
          <w:lang w:eastAsia="zh-CN"/>
        </w:rPr>
        <w:t>我们团队为合作伙伴们提供品质导向的运营操作。通过不断地发展与改善自己的服务，我们致力于提供最优质的服务以确保满足客户的需求。</w:t>
      </w:r>
    </w:p>
    <w:p w14:paraId="5C75DB0F" w14:textId="04448D17" w:rsidR="2027225A" w:rsidRDefault="1D8613D4" w:rsidP="348D6A82">
      <w:pPr>
        <w:pStyle w:val="NoSpacing"/>
        <w:rPr>
          <w:rFonts w:asciiTheme="majorHAnsi" w:eastAsia="SimSun" w:hAnsiTheme="majorHAnsi" w:cstheme="majorBidi"/>
          <w:sz w:val="22"/>
          <w:szCs w:val="22"/>
          <w:lang w:eastAsia="zh-CN"/>
        </w:rPr>
      </w:pPr>
      <w:r w:rsidRPr="348D6A82">
        <w:rPr>
          <w:rFonts w:asciiTheme="majorHAnsi" w:eastAsiaTheme="majorEastAsia" w:hAnsiTheme="majorHAnsi" w:cstheme="majorBidi"/>
          <w:b/>
          <w:bCs/>
          <w:sz w:val="22"/>
          <w:szCs w:val="22"/>
        </w:rPr>
        <w:t>Safety Leaders:</w:t>
      </w:r>
      <w:r w:rsidRPr="348D6A82">
        <w:rPr>
          <w:rFonts w:asciiTheme="majorHAnsi" w:eastAsiaTheme="majorEastAsia" w:hAnsiTheme="majorHAnsi" w:cstheme="majorBidi"/>
          <w:sz w:val="22"/>
          <w:szCs w:val="22"/>
        </w:rPr>
        <w:t xml:space="preserve"> Safety is of paramount importance to us. We believe that Zero Harm is attainable and strive to build the most efficient organization. Safety leadership is critical to our Zero Harm culture. We continuously conduct specialized safety leadership development programs while all INSEE </w:t>
      </w:r>
      <w:proofErr w:type="spellStart"/>
      <w:r w:rsidRPr="348D6A82">
        <w:rPr>
          <w:rFonts w:asciiTheme="majorHAnsi" w:eastAsiaTheme="majorEastAsia" w:hAnsiTheme="majorHAnsi" w:cstheme="majorBidi"/>
          <w:sz w:val="22"/>
          <w:szCs w:val="22"/>
        </w:rPr>
        <w:t>Ecocycle</w:t>
      </w:r>
      <w:proofErr w:type="spellEnd"/>
      <w:r w:rsidRPr="348D6A82">
        <w:rPr>
          <w:rFonts w:asciiTheme="majorHAnsi" w:eastAsiaTheme="majorEastAsia" w:hAnsiTheme="majorHAnsi" w:cstheme="majorBidi"/>
          <w:sz w:val="22"/>
          <w:szCs w:val="22"/>
        </w:rPr>
        <w:t xml:space="preserve"> employees are mentored to drive our health and safety performance with passion, energy and a clear vision.</w:t>
      </w:r>
    </w:p>
    <w:p w14:paraId="75DEA6A3" w14:textId="6C1B8057" w:rsidR="00D40E3E" w:rsidRPr="00D40E3E" w:rsidRDefault="21D60408" w:rsidP="348D6A82">
      <w:pPr>
        <w:pStyle w:val="NoSpacing"/>
        <w:rPr>
          <w:rFonts w:asciiTheme="majorHAnsi" w:eastAsia="SimSun" w:hAnsiTheme="majorHAnsi" w:cstheme="majorBidi"/>
          <w:sz w:val="22"/>
          <w:szCs w:val="22"/>
          <w:lang w:eastAsia="zh-CN"/>
          <w:rPrChange w:id="33" w:author="" w16du:dateUtc="2025-07-04T15:12:00Z">
            <w:rPr>
              <w:rFonts w:asciiTheme="majorHAnsi" w:eastAsiaTheme="majorEastAsia" w:hAnsiTheme="majorHAnsi" w:cstheme="majorBidi"/>
              <w:sz w:val="22"/>
              <w:szCs w:val="22"/>
            </w:rPr>
          </w:rPrChange>
        </w:rPr>
      </w:pPr>
      <w:r w:rsidRPr="348D6A82">
        <w:rPr>
          <w:rFonts w:asciiTheme="majorHAnsi" w:eastAsia="SimSun" w:hAnsiTheme="majorHAnsi" w:cstheme="majorBidi"/>
          <w:sz w:val="22"/>
          <w:szCs w:val="22"/>
          <w:lang w:eastAsia="zh-CN"/>
        </w:rPr>
        <w:t>安全模范</w:t>
      </w:r>
      <w:r w:rsidRPr="348D6A82">
        <w:rPr>
          <w:rFonts w:asciiTheme="majorHAnsi" w:eastAsia="SimSun" w:hAnsiTheme="majorHAnsi" w:cstheme="majorBidi"/>
          <w:sz w:val="22"/>
          <w:szCs w:val="22"/>
          <w:lang w:eastAsia="zh-CN"/>
        </w:rPr>
        <w:t xml:space="preserve"> - </w:t>
      </w:r>
      <w:r w:rsidRPr="348D6A82">
        <w:rPr>
          <w:rFonts w:asciiTheme="majorHAnsi" w:eastAsia="SimSun" w:hAnsiTheme="majorHAnsi" w:cstheme="majorBidi"/>
          <w:sz w:val="22"/>
          <w:szCs w:val="22"/>
          <w:lang w:eastAsia="zh-CN"/>
        </w:rPr>
        <w:t>安全对我们而言是至关重要的。我们相信零伤害（</w:t>
      </w:r>
      <w:r w:rsidRPr="348D6A82">
        <w:rPr>
          <w:rFonts w:asciiTheme="majorHAnsi" w:eastAsia="SimSun" w:hAnsiTheme="majorHAnsi" w:cstheme="majorBidi"/>
          <w:sz w:val="22"/>
          <w:szCs w:val="22"/>
          <w:lang w:eastAsia="zh-CN"/>
        </w:rPr>
        <w:t>Zero Harm</w:t>
      </w:r>
      <w:r w:rsidRPr="348D6A82">
        <w:rPr>
          <w:rFonts w:asciiTheme="majorHAnsi" w:eastAsia="SimSun" w:hAnsiTheme="majorHAnsi" w:cstheme="majorBidi"/>
          <w:sz w:val="22"/>
          <w:szCs w:val="22"/>
          <w:lang w:eastAsia="zh-CN"/>
        </w:rPr>
        <w:t>）的目标是可实现的，并努力打造最有效的组织。安全至上是我们零伤害文化不可或缺的因素。我们持续开展作为行业安全服务模范的各种专业发展项目，并对所有</w:t>
      </w:r>
      <w:r w:rsidRPr="00633614">
        <w:rPr>
          <w:rFonts w:asciiTheme="majorHAnsi" w:eastAsia="SimSun" w:hAnsiTheme="majorHAnsi" w:cstheme="majorBidi"/>
          <w:b/>
          <w:bCs/>
          <w:sz w:val="22"/>
          <w:szCs w:val="22"/>
          <w:lang w:eastAsia="zh-CN"/>
        </w:rPr>
        <w:t>鹰牌环境</w:t>
      </w:r>
      <w:r w:rsidRPr="348D6A82">
        <w:rPr>
          <w:rFonts w:asciiTheme="majorHAnsi" w:eastAsia="SimSun" w:hAnsiTheme="majorHAnsi" w:cstheme="majorBidi"/>
          <w:sz w:val="22"/>
          <w:szCs w:val="22"/>
          <w:lang w:eastAsia="zh-CN"/>
        </w:rPr>
        <w:t>员工进行指导，以激情、活力和清晰的愿景推动我们的健康和安全绩效。</w:t>
      </w:r>
    </w:p>
    <w:p w14:paraId="141C899C" w14:textId="0F9E6888" w:rsidR="47560BD4" w:rsidRDefault="47560BD4" w:rsidP="47560BD4">
      <w:pPr>
        <w:rPr>
          <w:rFonts w:asciiTheme="majorHAnsi" w:eastAsiaTheme="majorEastAsia" w:hAnsiTheme="majorHAnsi" w:cstheme="majorBidi"/>
          <w:b/>
          <w:bCs/>
          <w:sz w:val="22"/>
          <w:szCs w:val="22"/>
        </w:rPr>
      </w:pPr>
    </w:p>
    <w:p w14:paraId="4939BB26" w14:textId="77777777" w:rsidR="00730E65" w:rsidRDefault="00730E65" w:rsidP="47560BD4">
      <w:pPr>
        <w:rPr>
          <w:rFonts w:asciiTheme="majorHAnsi" w:eastAsiaTheme="majorEastAsia" w:hAnsiTheme="majorHAnsi" w:cstheme="majorBidi"/>
          <w:b/>
          <w:bCs/>
          <w:sz w:val="22"/>
          <w:szCs w:val="22"/>
        </w:rPr>
      </w:pPr>
    </w:p>
    <w:p w14:paraId="3B8591ED" w14:textId="626C99D8" w:rsidR="10190C7B" w:rsidRDefault="10190C7B" w:rsidP="47560BD4">
      <w:pPr>
        <w:pStyle w:val="NoSpacing"/>
        <w:rPr>
          <w:b/>
          <w:bCs/>
          <w:sz w:val="22"/>
          <w:szCs w:val="22"/>
        </w:rPr>
      </w:pPr>
      <w:r w:rsidRPr="47560BD4">
        <w:rPr>
          <w:b/>
          <w:bCs/>
          <w:sz w:val="22"/>
          <w:szCs w:val="22"/>
          <w:vertAlign w:val="superscript"/>
        </w:rPr>
        <w:t>11</w:t>
      </w:r>
      <w:r w:rsidRPr="47560BD4">
        <w:rPr>
          <w:b/>
          <w:bCs/>
          <w:sz w:val="22"/>
          <w:szCs w:val="22"/>
        </w:rPr>
        <w:t>Get stated</w:t>
      </w:r>
      <w:r w:rsidR="538E0B8A" w:rsidRPr="47560BD4">
        <w:rPr>
          <w:b/>
          <w:bCs/>
          <w:sz w:val="22"/>
          <w:szCs w:val="22"/>
        </w:rPr>
        <w:t>:</w:t>
      </w:r>
    </w:p>
    <w:p w14:paraId="61621D86" w14:textId="05FA80E8" w:rsidR="47560BD4" w:rsidRDefault="47560BD4" w:rsidP="47560BD4">
      <w:pPr>
        <w:pStyle w:val="NoSpacing"/>
        <w:rPr>
          <w:b/>
          <w:bCs/>
          <w:sz w:val="22"/>
          <w:szCs w:val="22"/>
        </w:rPr>
      </w:pPr>
    </w:p>
    <w:p w14:paraId="24E6D8E6" w14:textId="0904F8D7" w:rsidR="10190C7B" w:rsidRPr="0085334B" w:rsidRDefault="6D398ED8" w:rsidP="47560BD4">
      <w:pPr>
        <w:pStyle w:val="NoSpacing"/>
        <w:rPr>
          <w:rFonts w:eastAsia="SimSun"/>
          <w:b/>
          <w:bCs/>
          <w:sz w:val="22"/>
          <w:szCs w:val="22"/>
          <w:cs/>
          <w:lang w:eastAsia="zh-CN" w:bidi="th-TH"/>
          <w:rPrChange w:id="34" w:author="" w16du:dateUtc="2025-07-04T15:40:00Z">
            <w:rPr>
              <w:b/>
              <w:bCs/>
              <w:sz w:val="22"/>
              <w:szCs w:val="22"/>
              <w:cs/>
              <w:lang w:bidi="th-TH"/>
            </w:rPr>
          </w:rPrChange>
        </w:rPr>
      </w:pPr>
      <w:r w:rsidRPr="348D6A82">
        <w:rPr>
          <w:b/>
          <w:bCs/>
          <w:sz w:val="22"/>
          <w:szCs w:val="22"/>
        </w:rPr>
        <w:t>Contact Form</w:t>
      </w:r>
      <w:r w:rsidR="53F41BC3" w:rsidRPr="348D6A82">
        <w:rPr>
          <w:b/>
          <w:bCs/>
          <w:sz w:val="22"/>
          <w:szCs w:val="22"/>
        </w:rPr>
        <w:t>:</w:t>
      </w:r>
      <w:r w:rsidR="04183C42" w:rsidRPr="348D6A82">
        <w:rPr>
          <w:b/>
          <w:bCs/>
          <w:sz w:val="22"/>
          <w:szCs w:val="22"/>
        </w:rPr>
        <w:t xml:space="preserve"> </w:t>
      </w:r>
      <w:r w:rsidR="04183C42" w:rsidRPr="348D6A82">
        <w:rPr>
          <w:rFonts w:eastAsia="SimSun"/>
          <w:b/>
          <w:bCs/>
          <w:sz w:val="22"/>
          <w:szCs w:val="22"/>
          <w:lang w:eastAsia="zh-CN" w:bidi="th-TH"/>
        </w:rPr>
        <w:t>联络表格</w:t>
      </w:r>
    </w:p>
    <w:p w14:paraId="7800B822" w14:textId="7E485C86" w:rsidR="7F4DB16D" w:rsidRPr="00DE0C4D" w:rsidRDefault="53F41BC3" w:rsidP="47560BD4">
      <w:pPr>
        <w:pStyle w:val="NoSpacing"/>
        <w:rPr>
          <w:rFonts w:eastAsia="SimSun"/>
          <w:sz w:val="22"/>
          <w:szCs w:val="22"/>
          <w:lang w:eastAsia="zh-CN"/>
          <w:rPrChange w:id="35" w:author="" w16du:dateUtc="2025-07-04T15:25:00Z">
            <w:rPr>
              <w:sz w:val="22"/>
              <w:szCs w:val="22"/>
            </w:rPr>
          </w:rPrChange>
        </w:rPr>
      </w:pPr>
      <w:r w:rsidRPr="348D6A82">
        <w:rPr>
          <w:sz w:val="22"/>
          <w:szCs w:val="22"/>
        </w:rPr>
        <w:t>Name-Surname</w:t>
      </w:r>
      <w:r w:rsidR="0CD780F1" w:rsidRPr="348D6A82">
        <w:rPr>
          <w:rFonts w:eastAsia="SimSun"/>
          <w:sz w:val="22"/>
          <w:szCs w:val="22"/>
          <w:lang w:eastAsia="zh-CN"/>
        </w:rPr>
        <w:t xml:space="preserve"> </w:t>
      </w:r>
      <w:r w:rsidR="0CD780F1" w:rsidRPr="348D6A82">
        <w:rPr>
          <w:rFonts w:eastAsia="SimSun"/>
          <w:sz w:val="22"/>
          <w:szCs w:val="22"/>
          <w:lang w:eastAsia="zh-CN"/>
        </w:rPr>
        <w:t>姓名</w:t>
      </w:r>
    </w:p>
    <w:p w14:paraId="530EEF35" w14:textId="17362905" w:rsidR="7F4DB16D" w:rsidRPr="00DE0C4D" w:rsidRDefault="53F41BC3" w:rsidP="47560BD4">
      <w:pPr>
        <w:pStyle w:val="NoSpacing"/>
        <w:rPr>
          <w:rFonts w:eastAsia="SimSun"/>
          <w:sz w:val="22"/>
          <w:szCs w:val="22"/>
          <w:lang w:eastAsia="zh-CN"/>
          <w:rPrChange w:id="36" w:author="" w16du:dateUtc="2025-07-04T15:25:00Z">
            <w:rPr>
              <w:sz w:val="22"/>
              <w:szCs w:val="22"/>
            </w:rPr>
          </w:rPrChange>
        </w:rPr>
      </w:pPr>
      <w:r w:rsidRPr="348D6A82">
        <w:rPr>
          <w:sz w:val="22"/>
          <w:szCs w:val="22"/>
        </w:rPr>
        <w:t>E-mail</w:t>
      </w:r>
      <w:r w:rsidR="0CD780F1" w:rsidRPr="348D6A82">
        <w:rPr>
          <w:rFonts w:eastAsia="SimSun"/>
          <w:sz w:val="22"/>
          <w:szCs w:val="22"/>
          <w:lang w:eastAsia="zh-CN"/>
        </w:rPr>
        <w:t xml:space="preserve"> </w:t>
      </w:r>
      <w:r w:rsidR="0CD780F1" w:rsidRPr="348D6A82">
        <w:rPr>
          <w:rFonts w:eastAsia="SimSun"/>
          <w:sz w:val="22"/>
          <w:szCs w:val="22"/>
          <w:lang w:eastAsia="zh-CN"/>
        </w:rPr>
        <w:t>电子邮件</w:t>
      </w:r>
    </w:p>
    <w:p w14:paraId="002D96B9" w14:textId="096AA41C" w:rsidR="7F4DB16D" w:rsidRPr="006B6C8E" w:rsidRDefault="53F41BC3" w:rsidP="47560BD4">
      <w:pPr>
        <w:pStyle w:val="NoSpacing"/>
        <w:rPr>
          <w:rFonts w:eastAsia="SimSun"/>
          <w:sz w:val="22"/>
          <w:szCs w:val="22"/>
          <w:lang w:eastAsia="zh-CN"/>
          <w:rPrChange w:id="37" w:author="" w16du:dateUtc="2025-07-04T15:25:00Z">
            <w:rPr>
              <w:sz w:val="22"/>
              <w:szCs w:val="22"/>
            </w:rPr>
          </w:rPrChange>
        </w:rPr>
      </w:pPr>
      <w:r w:rsidRPr="348D6A82">
        <w:rPr>
          <w:sz w:val="22"/>
          <w:szCs w:val="22"/>
        </w:rPr>
        <w:t>Phone number</w:t>
      </w:r>
      <w:r w:rsidR="57668087" w:rsidRPr="348D6A82">
        <w:rPr>
          <w:rFonts w:eastAsia="SimSun"/>
          <w:sz w:val="22"/>
          <w:szCs w:val="22"/>
          <w:lang w:eastAsia="zh-CN"/>
        </w:rPr>
        <w:t xml:space="preserve"> </w:t>
      </w:r>
      <w:r w:rsidR="57668087" w:rsidRPr="348D6A82">
        <w:rPr>
          <w:rFonts w:eastAsia="SimSun"/>
          <w:sz w:val="22"/>
          <w:szCs w:val="22"/>
          <w:lang w:eastAsia="zh-CN"/>
        </w:rPr>
        <w:t>电话号码</w:t>
      </w:r>
    </w:p>
    <w:p w14:paraId="3617A4EF" w14:textId="547A330A" w:rsidR="7F4DB16D" w:rsidRPr="00DA7F14" w:rsidRDefault="53F41BC3" w:rsidP="47560BD4">
      <w:pPr>
        <w:pStyle w:val="NoSpacing"/>
        <w:rPr>
          <w:rFonts w:eastAsia="SimSun"/>
          <w:sz w:val="22"/>
          <w:szCs w:val="22"/>
          <w:lang w:eastAsia="zh-CN"/>
          <w:rPrChange w:id="38" w:author="" w16du:dateUtc="2025-07-04T15:25:00Z">
            <w:rPr>
              <w:sz w:val="22"/>
              <w:szCs w:val="22"/>
            </w:rPr>
          </w:rPrChange>
        </w:rPr>
      </w:pPr>
      <w:r w:rsidRPr="348D6A82">
        <w:rPr>
          <w:sz w:val="22"/>
          <w:szCs w:val="22"/>
        </w:rPr>
        <w:t>Country</w:t>
      </w:r>
      <w:r w:rsidR="7661D369" w:rsidRPr="348D6A82">
        <w:rPr>
          <w:rFonts w:eastAsia="SimSun"/>
          <w:sz w:val="22"/>
          <w:szCs w:val="22"/>
          <w:lang w:eastAsia="zh-CN"/>
        </w:rPr>
        <w:t xml:space="preserve"> </w:t>
      </w:r>
      <w:r w:rsidR="7661D369" w:rsidRPr="348D6A82">
        <w:rPr>
          <w:rFonts w:eastAsia="SimSun"/>
          <w:sz w:val="22"/>
          <w:szCs w:val="22"/>
          <w:lang w:eastAsia="zh-CN"/>
        </w:rPr>
        <w:t>国家</w:t>
      </w:r>
    </w:p>
    <w:p w14:paraId="05911BA2" w14:textId="53256005" w:rsidR="7F4DB16D" w:rsidRDefault="53F41BC3" w:rsidP="47560BD4">
      <w:pPr>
        <w:pStyle w:val="NoSpacing"/>
        <w:rPr>
          <w:sz w:val="20"/>
          <w:szCs w:val="20"/>
        </w:rPr>
      </w:pPr>
      <w:r w:rsidRPr="348D6A82">
        <w:rPr>
          <w:sz w:val="22"/>
          <w:szCs w:val="22"/>
        </w:rPr>
        <w:lastRenderedPageBreak/>
        <w:t>How did you hear about us?</w:t>
      </w:r>
      <w:r w:rsidR="218F1C64" w:rsidRPr="348D6A82">
        <w:rPr>
          <w:rFonts w:eastAsia="SimSun"/>
          <w:sz w:val="22"/>
          <w:szCs w:val="22"/>
          <w:lang w:eastAsia="zh-CN"/>
        </w:rPr>
        <w:t>您是如何得知我们的</w:t>
      </w:r>
      <w:r w:rsidR="46615F38" w:rsidRPr="348D6A82">
        <w:rPr>
          <w:rFonts w:eastAsia="SimSun"/>
          <w:sz w:val="22"/>
          <w:szCs w:val="22"/>
          <w:lang w:eastAsia="zh-CN"/>
        </w:rPr>
        <w:t>信息</w:t>
      </w:r>
      <w:r w:rsidR="218F1C64" w:rsidRPr="348D6A82">
        <w:rPr>
          <w:rFonts w:eastAsia="SimSun"/>
          <w:sz w:val="22"/>
          <w:szCs w:val="22"/>
          <w:lang w:eastAsia="zh-CN"/>
        </w:rPr>
        <w:t>？</w:t>
      </w:r>
      <w:r w:rsidR="1D538FD4" w:rsidRPr="348D6A82">
        <w:rPr>
          <w:sz w:val="22"/>
          <w:szCs w:val="22"/>
        </w:rPr>
        <w:t xml:space="preserve"> </w:t>
      </w:r>
      <w:r w:rsidR="1D538FD4" w:rsidRPr="348D6A82">
        <w:rPr>
          <w:sz w:val="20"/>
          <w:szCs w:val="20"/>
        </w:rPr>
        <w:t xml:space="preserve">-&gt; Facebook, Google/Search Engine, News, LinkedIn, </w:t>
      </w:r>
      <w:r w:rsidR="3B235E3A" w:rsidRPr="348D6A82">
        <w:rPr>
          <w:sz w:val="20"/>
          <w:szCs w:val="20"/>
        </w:rPr>
        <w:t>Peer referrals, Others</w:t>
      </w:r>
    </w:p>
    <w:p w14:paraId="7D29BC67" w14:textId="615A4746" w:rsidR="7D4E3550" w:rsidRDefault="3B235E3A" w:rsidP="47560BD4">
      <w:pPr>
        <w:pStyle w:val="NoSpacing"/>
        <w:rPr>
          <w:sz w:val="20"/>
          <w:szCs w:val="20"/>
        </w:rPr>
      </w:pPr>
      <w:r w:rsidRPr="348D6A82">
        <w:rPr>
          <w:sz w:val="22"/>
          <w:szCs w:val="22"/>
        </w:rPr>
        <w:t>Service you may interested in</w:t>
      </w:r>
      <w:r w:rsidR="0D039898" w:rsidRPr="348D6A82">
        <w:rPr>
          <w:sz w:val="22"/>
          <w:szCs w:val="22"/>
        </w:rPr>
        <w:t xml:space="preserve"> </w:t>
      </w:r>
      <w:r w:rsidR="0D039898" w:rsidRPr="348D6A82">
        <w:rPr>
          <w:rFonts w:eastAsia="SimSun"/>
          <w:sz w:val="22"/>
          <w:szCs w:val="22"/>
          <w:lang w:eastAsia="zh-CN" w:bidi="th-TH"/>
        </w:rPr>
        <w:t>您可能感兴趣我们的服务</w:t>
      </w:r>
      <w:r w:rsidRPr="348D6A82">
        <w:rPr>
          <w:sz w:val="22"/>
          <w:szCs w:val="22"/>
        </w:rPr>
        <w:t xml:space="preserve"> -&gt; Waste management</w:t>
      </w:r>
      <w:r w:rsidR="0D039898" w:rsidRPr="348D6A82">
        <w:rPr>
          <w:rFonts w:eastAsia="SimSun"/>
          <w:sz w:val="22"/>
          <w:szCs w:val="22"/>
          <w:lang w:eastAsia="zh-CN"/>
        </w:rPr>
        <w:t xml:space="preserve"> </w:t>
      </w:r>
      <w:r w:rsidR="0D039898" w:rsidRPr="348D6A82">
        <w:rPr>
          <w:rFonts w:eastAsia="SimSun"/>
          <w:sz w:val="22"/>
          <w:szCs w:val="22"/>
          <w:lang w:eastAsia="zh-CN"/>
        </w:rPr>
        <w:t>废弃物管理</w:t>
      </w:r>
      <w:r w:rsidRPr="348D6A82">
        <w:rPr>
          <w:sz w:val="22"/>
          <w:szCs w:val="22"/>
        </w:rPr>
        <w:t>, Industrial service</w:t>
      </w:r>
      <w:r w:rsidR="0D039898" w:rsidRPr="348D6A82">
        <w:rPr>
          <w:rFonts w:eastAsia="SimSun"/>
          <w:sz w:val="22"/>
          <w:szCs w:val="22"/>
          <w:lang w:eastAsia="zh-CN"/>
        </w:rPr>
        <w:t xml:space="preserve"> </w:t>
      </w:r>
      <w:r w:rsidR="0D039898" w:rsidRPr="348D6A82">
        <w:rPr>
          <w:rFonts w:eastAsia="SimSun"/>
          <w:sz w:val="22"/>
          <w:szCs w:val="22"/>
          <w:lang w:eastAsia="zh-CN"/>
        </w:rPr>
        <w:t>工业服务</w:t>
      </w:r>
      <w:r w:rsidR="73D0406F" w:rsidRPr="348D6A82">
        <w:rPr>
          <w:sz w:val="22"/>
          <w:szCs w:val="22"/>
        </w:rPr>
        <w:t>, career</w:t>
      </w:r>
      <w:r w:rsidR="0D039898" w:rsidRPr="348D6A82">
        <w:rPr>
          <w:rFonts w:eastAsia="SimSun"/>
          <w:sz w:val="22"/>
          <w:szCs w:val="22"/>
          <w:lang w:eastAsia="zh-CN"/>
        </w:rPr>
        <w:t xml:space="preserve"> </w:t>
      </w:r>
      <w:r w:rsidR="0D039898" w:rsidRPr="348D6A82">
        <w:rPr>
          <w:rFonts w:eastAsia="SimSun"/>
          <w:sz w:val="22"/>
          <w:szCs w:val="22"/>
          <w:lang w:eastAsia="zh-CN"/>
        </w:rPr>
        <w:t>职业</w:t>
      </w:r>
      <w:r w:rsidR="73D0406F" w:rsidRPr="348D6A82">
        <w:rPr>
          <w:sz w:val="22"/>
          <w:szCs w:val="22"/>
        </w:rPr>
        <w:t>, complain</w:t>
      </w:r>
      <w:r w:rsidR="0D039898" w:rsidRPr="348D6A82">
        <w:rPr>
          <w:rFonts w:eastAsia="SimSun"/>
          <w:sz w:val="22"/>
          <w:szCs w:val="22"/>
          <w:lang w:eastAsia="zh-CN"/>
        </w:rPr>
        <w:t xml:space="preserve"> </w:t>
      </w:r>
      <w:r w:rsidR="0D039898" w:rsidRPr="348D6A82">
        <w:rPr>
          <w:rFonts w:eastAsia="SimSun"/>
          <w:sz w:val="22"/>
          <w:szCs w:val="22"/>
          <w:lang w:eastAsia="zh-CN"/>
        </w:rPr>
        <w:t>投诉</w:t>
      </w:r>
      <w:r w:rsidR="73D0406F" w:rsidRPr="348D6A82">
        <w:rPr>
          <w:sz w:val="22"/>
          <w:szCs w:val="22"/>
        </w:rPr>
        <w:t>, others</w:t>
      </w:r>
      <w:r w:rsidR="0D039898" w:rsidRPr="348D6A82">
        <w:rPr>
          <w:rFonts w:ascii="SimSun" w:eastAsia="SimSun" w:hAnsi="SimSun" w:cs="MS Mincho"/>
          <w:sz w:val="22"/>
          <w:szCs w:val="22"/>
          <w:lang w:eastAsia="zh-CN"/>
        </w:rPr>
        <w:t>其他服务</w:t>
      </w:r>
    </w:p>
    <w:p w14:paraId="212A471C" w14:textId="6EEE310E" w:rsidR="464BD52E" w:rsidRDefault="464BD52E" w:rsidP="348D6A82">
      <w:pPr>
        <w:pStyle w:val="NoSpacing"/>
        <w:rPr>
          <w:rFonts w:ascii="Aptos" w:eastAsia="Aptos" w:hAnsi="Aptos" w:cs="Aptos"/>
          <w:color w:val="000000" w:themeColor="text1"/>
          <w:highlight w:val="yellow"/>
          <w:lang w:eastAsia="zh-CN" w:bidi="th-TH"/>
          <w:rPrChange w:id="39" w:author="" w16du:dateUtc="2025-07-04T15:26:00Z">
            <w:rPr/>
          </w:rPrChange>
        </w:rPr>
      </w:pPr>
      <w:r w:rsidRPr="348D6A82">
        <w:rPr>
          <w:highlight w:val="yellow"/>
        </w:rPr>
        <w:t>General Enquiries</w:t>
      </w:r>
      <w:ins w:id="40" w:author="Rapepat Pahaisuk" w:date="2025-07-07T13:25:00Z" w16du:dateUtc="2025-07-07T06:25:00Z">
        <w:r w:rsidR="00F67FA4">
          <w:rPr>
            <w:rFonts w:hint="eastAsia"/>
            <w:highlight w:val="yellow"/>
            <w:lang w:eastAsia="zh-CN" w:bidi="th-TH"/>
          </w:rPr>
          <w:t>一般咨询</w:t>
        </w:r>
      </w:ins>
    </w:p>
    <w:p w14:paraId="7B900B6D" w14:textId="3861ECB2" w:rsidR="464BD52E" w:rsidRDefault="464BD52E" w:rsidP="348D6A82">
      <w:pPr>
        <w:pStyle w:val="NoSpacing"/>
        <w:rPr>
          <w:rFonts w:ascii="Aptos" w:eastAsia="Aptos" w:hAnsi="Aptos" w:cs="Aptos"/>
          <w:color w:val="000000" w:themeColor="text1"/>
          <w:highlight w:val="yellow"/>
          <w:lang w:eastAsia="zh-CN"/>
        </w:rPr>
      </w:pPr>
      <w:r w:rsidRPr="348D6A82">
        <w:rPr>
          <w:highlight w:val="yellow"/>
        </w:rPr>
        <w:t>Waste management service</w:t>
      </w:r>
      <w:ins w:id="41" w:author="Rapepat Pahaisuk" w:date="2025-07-07T13:25:00Z" w16du:dateUtc="2025-07-07T06:25:00Z">
        <w:r w:rsidR="00F67FA4">
          <w:rPr>
            <w:rFonts w:hint="eastAsia"/>
            <w:highlight w:val="yellow"/>
            <w:lang w:eastAsia="zh-CN"/>
          </w:rPr>
          <w:t xml:space="preserve"> </w:t>
        </w:r>
        <w:r w:rsidR="00F67FA4">
          <w:rPr>
            <w:rFonts w:hint="eastAsia"/>
            <w:highlight w:val="yellow"/>
            <w:lang w:eastAsia="zh-CN"/>
          </w:rPr>
          <w:t>废弃物</w:t>
        </w:r>
      </w:ins>
      <w:ins w:id="42" w:author="Rapepat Pahaisuk" w:date="2025-07-07T13:26:00Z" w16du:dateUtc="2025-07-07T06:26:00Z">
        <w:r w:rsidR="00F67FA4">
          <w:rPr>
            <w:rFonts w:hint="eastAsia"/>
            <w:highlight w:val="yellow"/>
            <w:lang w:eastAsia="zh-CN"/>
          </w:rPr>
          <w:t>管理服务</w:t>
        </w:r>
      </w:ins>
    </w:p>
    <w:p w14:paraId="34BD930F" w14:textId="27B5DD61" w:rsidR="464BD52E" w:rsidRDefault="464BD52E" w:rsidP="348D6A82">
      <w:pPr>
        <w:pStyle w:val="NoSpacing"/>
        <w:rPr>
          <w:rFonts w:ascii="Aptos" w:eastAsia="Aptos" w:hAnsi="Aptos" w:cs="Aptos"/>
          <w:color w:val="000000" w:themeColor="text1"/>
          <w:highlight w:val="yellow"/>
          <w:lang w:eastAsia="zh-CN"/>
        </w:rPr>
      </w:pPr>
      <w:r w:rsidRPr="348D6A82">
        <w:rPr>
          <w:highlight w:val="yellow"/>
        </w:rPr>
        <w:t>Industrial service</w:t>
      </w:r>
      <w:ins w:id="43" w:author="Rapepat Pahaisuk" w:date="2025-07-07T13:26:00Z" w16du:dateUtc="2025-07-07T06:26:00Z">
        <w:r w:rsidR="009604C1">
          <w:rPr>
            <w:rFonts w:hint="eastAsia"/>
            <w:highlight w:val="yellow"/>
            <w:lang w:eastAsia="zh-CN"/>
          </w:rPr>
          <w:t xml:space="preserve"> </w:t>
        </w:r>
        <w:r w:rsidR="009604C1">
          <w:rPr>
            <w:rFonts w:hint="eastAsia"/>
            <w:highlight w:val="yellow"/>
            <w:lang w:eastAsia="zh-CN"/>
          </w:rPr>
          <w:t>工业服务</w:t>
        </w:r>
      </w:ins>
    </w:p>
    <w:p w14:paraId="26041DEC" w14:textId="4FEE6695" w:rsidR="464BD52E" w:rsidRDefault="464BD52E" w:rsidP="348D6A82">
      <w:pPr>
        <w:pStyle w:val="NoSpacing"/>
        <w:rPr>
          <w:rFonts w:ascii="Aptos" w:eastAsia="Aptos" w:hAnsi="Aptos" w:cs="Aptos"/>
          <w:color w:val="000000" w:themeColor="text1"/>
          <w:highlight w:val="yellow"/>
          <w:lang w:eastAsia="zh-CN"/>
        </w:rPr>
      </w:pPr>
      <w:r w:rsidRPr="348D6A82">
        <w:rPr>
          <w:highlight w:val="yellow"/>
        </w:rPr>
        <w:t>Career</w:t>
      </w:r>
      <w:ins w:id="44" w:author="Rapepat Pahaisuk" w:date="2025-07-07T13:26:00Z" w16du:dateUtc="2025-07-07T06:26:00Z">
        <w:r w:rsidR="009604C1">
          <w:rPr>
            <w:rFonts w:hint="eastAsia"/>
            <w:highlight w:val="yellow"/>
            <w:lang w:eastAsia="zh-CN"/>
          </w:rPr>
          <w:t xml:space="preserve"> </w:t>
        </w:r>
        <w:r w:rsidR="009604C1">
          <w:rPr>
            <w:rFonts w:hint="eastAsia"/>
            <w:highlight w:val="yellow"/>
            <w:lang w:eastAsia="zh-CN"/>
          </w:rPr>
          <w:t>人才招聘</w:t>
        </w:r>
      </w:ins>
    </w:p>
    <w:p w14:paraId="08F51643" w14:textId="1A1C94E5" w:rsidR="464BD52E" w:rsidRDefault="464BD52E" w:rsidP="348D6A82">
      <w:pPr>
        <w:pStyle w:val="NoSpacing"/>
        <w:rPr>
          <w:rFonts w:ascii="Aptos" w:eastAsia="Aptos" w:hAnsi="Aptos" w:cs="Aptos"/>
          <w:color w:val="000000" w:themeColor="text1"/>
          <w:highlight w:val="yellow"/>
          <w:lang w:eastAsia="zh-CN" w:bidi="th-TH"/>
        </w:rPr>
      </w:pPr>
      <w:r w:rsidRPr="348D6A82">
        <w:rPr>
          <w:highlight w:val="yellow"/>
        </w:rPr>
        <w:t>Suggestion</w:t>
      </w:r>
      <w:ins w:id="45" w:author="Rapepat Pahaisuk" w:date="2025-07-07T13:35:00Z" w16du:dateUtc="2025-07-07T06:35:00Z">
        <w:r w:rsidR="00F27A72">
          <w:rPr>
            <w:highlight w:val="yellow"/>
          </w:rPr>
          <w:t xml:space="preserve"> </w:t>
        </w:r>
      </w:ins>
      <w:ins w:id="46" w:author="Rapepat Pahaisuk" w:date="2025-07-07T13:36:00Z" w16du:dateUtc="2025-07-07T06:36:00Z">
        <w:r w:rsidR="00F72ED4">
          <w:rPr>
            <w:rFonts w:hint="eastAsia"/>
            <w:highlight w:val="yellow"/>
            <w:lang w:eastAsia="zh-CN" w:bidi="th-TH"/>
          </w:rPr>
          <w:t>您的建议</w:t>
        </w:r>
        <w:r w:rsidR="00F72ED4">
          <w:rPr>
            <w:highlight w:val="yellow"/>
            <w:lang w:eastAsia="zh-CN" w:bidi="th-TH"/>
          </w:rPr>
          <w:t xml:space="preserve"> / </w:t>
        </w:r>
      </w:ins>
      <w:ins w:id="47" w:author="Rapepat Pahaisuk" w:date="2025-07-07T13:35:00Z" w16du:dateUtc="2025-07-07T06:35:00Z">
        <w:r w:rsidR="00F27A72">
          <w:rPr>
            <w:rFonts w:hint="eastAsia"/>
            <w:highlight w:val="yellow"/>
            <w:lang w:eastAsia="zh-CN" w:bidi="th-TH"/>
          </w:rPr>
          <w:t>建议与反馈</w:t>
        </w:r>
        <w:r w:rsidR="00F27A72">
          <w:rPr>
            <w:rFonts w:hint="eastAsia"/>
            <w:highlight w:val="yellow"/>
            <w:lang w:eastAsia="zh-CN" w:bidi="th-TH"/>
          </w:rPr>
          <w:t xml:space="preserve"> </w:t>
        </w:r>
        <w:r w:rsidR="00F27A72">
          <w:rPr>
            <w:rFonts w:hint="eastAsia"/>
            <w:highlight w:val="yellow"/>
            <w:lang w:eastAsia="zh-CN" w:bidi="th-TH"/>
          </w:rPr>
          <w:t>（</w:t>
        </w:r>
      </w:ins>
      <w:ins w:id="48" w:author="Rapepat Pahaisuk" w:date="2025-07-07T13:36:00Z" w16du:dateUtc="2025-07-07T06:36:00Z">
        <w:r w:rsidR="00F72ED4">
          <w:rPr>
            <w:rFonts w:hint="cs"/>
            <w:highlight w:val="yellow"/>
            <w:cs/>
            <w:lang w:eastAsia="zh-CN" w:bidi="th-TH"/>
          </w:rPr>
          <w:t xml:space="preserve">คำแนะนำของคุณ </w:t>
        </w:r>
        <w:r w:rsidR="00F72ED4">
          <w:rPr>
            <w:highlight w:val="yellow"/>
            <w:lang w:eastAsia="zh-CN" w:bidi="th-TH"/>
          </w:rPr>
          <w:t xml:space="preserve">/ </w:t>
        </w:r>
      </w:ins>
      <w:ins w:id="49" w:author="Rapepat Pahaisuk" w:date="2025-07-07T13:35:00Z" w16du:dateUtc="2025-07-07T06:35:00Z">
        <w:r w:rsidR="00F27A72">
          <w:rPr>
            <w:rFonts w:hint="cs"/>
            <w:highlight w:val="yellow"/>
            <w:cs/>
            <w:lang w:eastAsia="zh-CN" w:bidi="th-TH"/>
          </w:rPr>
          <w:t>ข้อเสนอแนะและข้อคิดเห็น</w:t>
        </w:r>
        <w:r w:rsidR="00F27A72">
          <w:rPr>
            <w:rFonts w:hint="eastAsia"/>
            <w:highlight w:val="yellow"/>
            <w:lang w:eastAsia="zh-CN" w:bidi="th-TH"/>
          </w:rPr>
          <w:t>）</w:t>
        </w:r>
      </w:ins>
    </w:p>
    <w:p w14:paraId="5DA55B6B" w14:textId="0A07F261" w:rsidR="464BD52E" w:rsidRDefault="464BD52E" w:rsidP="348D6A82">
      <w:pPr>
        <w:pStyle w:val="NoSpacing"/>
        <w:rPr>
          <w:rFonts w:ascii="Aptos" w:eastAsia="Aptos" w:hAnsi="Aptos" w:cs="Aptos"/>
          <w:color w:val="000000" w:themeColor="text1"/>
          <w:highlight w:val="yellow"/>
          <w:lang w:eastAsia="zh-CN" w:bidi="th-TH"/>
        </w:rPr>
      </w:pPr>
      <w:r w:rsidRPr="348D6A82">
        <w:rPr>
          <w:highlight w:val="yellow"/>
        </w:rPr>
        <w:t>Others</w:t>
      </w:r>
      <w:ins w:id="50" w:author="Rapepat Pahaisuk" w:date="2025-07-07T13:36:00Z" w16du:dateUtc="2025-07-07T06:36:00Z">
        <w:r w:rsidR="00E4284B">
          <w:rPr>
            <w:highlight w:val="yellow"/>
          </w:rPr>
          <w:t xml:space="preserve"> </w:t>
        </w:r>
        <w:r w:rsidR="00E4284B">
          <w:rPr>
            <w:rFonts w:hint="eastAsia"/>
            <w:highlight w:val="yellow"/>
            <w:lang w:eastAsia="zh-CN" w:bidi="th-TH"/>
          </w:rPr>
          <w:t>其他</w:t>
        </w:r>
      </w:ins>
    </w:p>
    <w:p w14:paraId="0AC14239" w14:textId="34C5DD70" w:rsidR="348D6A82" w:rsidRDefault="348D6A82" w:rsidP="348D6A82">
      <w:pPr>
        <w:pStyle w:val="NoSpacing"/>
        <w:rPr>
          <w:rFonts w:eastAsia="SimSun"/>
          <w:sz w:val="22"/>
          <w:szCs w:val="22"/>
          <w:lang w:eastAsia="zh-CN"/>
          <w:rPrChange w:id="51" w:author="" w16du:dateUtc="2025-07-04T15:26:00Z">
            <w:rPr/>
          </w:rPrChange>
        </w:rPr>
      </w:pPr>
    </w:p>
    <w:p w14:paraId="14E300DE" w14:textId="4F5A9932" w:rsidR="002451CF" w:rsidRPr="002451CF" w:rsidRDefault="048A9B25" w:rsidP="47560BD4">
      <w:pPr>
        <w:pStyle w:val="NoSpacing"/>
        <w:rPr>
          <w:rFonts w:ascii="Aptos" w:eastAsia="SimSun" w:hAnsi="Aptos"/>
          <w:sz w:val="22"/>
          <w:szCs w:val="22"/>
          <w:lang w:eastAsia="zh-CN" w:bidi="th-TH"/>
          <w:rPrChange w:id="52" w:author="" w16du:dateUtc="2025-07-04T15:31:00Z">
            <w:rPr>
              <w:sz w:val="22"/>
              <w:szCs w:val="22"/>
            </w:rPr>
          </w:rPrChange>
        </w:rPr>
      </w:pPr>
      <w:r w:rsidRPr="348D6A82">
        <w:rPr>
          <w:sz w:val="22"/>
          <w:szCs w:val="22"/>
        </w:rPr>
        <w:t>✅</w:t>
      </w:r>
      <w:r w:rsidR="5A2FB21F" w:rsidRPr="348D6A82">
        <w:rPr>
          <w:rFonts w:ascii="Aptos" w:eastAsia="Aptos" w:hAnsi="Aptos" w:cs="Aptos"/>
          <w:sz w:val="22"/>
          <w:szCs w:val="22"/>
        </w:rPr>
        <w:t xml:space="preserve"> I consent to </w:t>
      </w:r>
      <w:proofErr w:type="spellStart"/>
      <w:r w:rsidR="5A2FB21F" w:rsidRPr="348D6A82">
        <w:rPr>
          <w:rFonts w:ascii="Aptos" w:eastAsia="Aptos" w:hAnsi="Aptos" w:cs="Aptos"/>
          <w:sz w:val="22"/>
          <w:szCs w:val="22"/>
        </w:rPr>
        <w:t>Insee</w:t>
      </w:r>
      <w:proofErr w:type="spellEnd"/>
      <w:r w:rsidR="5A2FB21F" w:rsidRPr="348D6A82">
        <w:rPr>
          <w:rFonts w:ascii="Aptos" w:eastAsia="Aptos" w:hAnsi="Aptos" w:cs="Aptos"/>
          <w:sz w:val="22"/>
          <w:szCs w:val="22"/>
        </w:rPr>
        <w:t xml:space="preserve"> </w:t>
      </w:r>
      <w:proofErr w:type="spellStart"/>
      <w:r w:rsidR="5A2FB21F" w:rsidRPr="348D6A82">
        <w:rPr>
          <w:rFonts w:ascii="Aptos" w:eastAsia="Aptos" w:hAnsi="Aptos" w:cs="Aptos"/>
          <w:sz w:val="22"/>
          <w:szCs w:val="22"/>
        </w:rPr>
        <w:t>Ecocycle</w:t>
      </w:r>
      <w:proofErr w:type="spellEnd"/>
      <w:r w:rsidR="5A2FB21F" w:rsidRPr="348D6A82">
        <w:rPr>
          <w:rFonts w:ascii="Aptos" w:eastAsia="Aptos" w:hAnsi="Aptos" w:cs="Aptos"/>
          <w:sz w:val="22"/>
          <w:szCs w:val="22"/>
        </w:rPr>
        <w:t xml:space="preserve"> Company Limited collecting, using, and sharing my personal data with relevant third parties for the purpose of contacting me and fulfilling the specified services or inquiries. I understand that my data will be handled in accordance with the company’s privacy policy.</w:t>
      </w:r>
      <w:r w:rsidR="39F100BC" w:rsidRPr="348D6A82">
        <w:rPr>
          <w:rFonts w:ascii="Aptos" w:eastAsia="SimSun" w:hAnsi="Aptos" w:cs="Aptos"/>
          <w:sz w:val="22"/>
          <w:szCs w:val="22"/>
          <w:lang w:eastAsia="zh-CN"/>
        </w:rPr>
        <w:t xml:space="preserve"> </w:t>
      </w:r>
      <w:r w:rsidR="1C5B0975" w:rsidRPr="348D6A82">
        <w:rPr>
          <w:rFonts w:ascii="Aptos" w:eastAsia="SimSun" w:hAnsi="Aptos" w:cs="Aptos"/>
          <w:sz w:val="22"/>
          <w:szCs w:val="22"/>
          <w:lang w:eastAsia="zh-CN"/>
        </w:rPr>
        <w:t>本人</w:t>
      </w:r>
      <w:r w:rsidR="39F100BC" w:rsidRPr="348D6A82">
        <w:rPr>
          <w:rFonts w:ascii="Aptos" w:eastAsia="SimSun" w:hAnsi="Aptos" w:cs="Aptos"/>
          <w:sz w:val="22"/>
          <w:szCs w:val="22"/>
          <w:lang w:eastAsia="zh-CN"/>
        </w:rPr>
        <w:t>同意</w:t>
      </w:r>
      <w:r w:rsidR="00633614" w:rsidRPr="00633614">
        <w:rPr>
          <w:rFonts w:ascii="Aptos" w:eastAsia="SimSun" w:hAnsi="Aptos" w:cs="Aptos" w:hint="eastAsia"/>
          <w:b/>
          <w:bCs/>
          <w:sz w:val="22"/>
          <w:szCs w:val="22"/>
          <w:lang w:eastAsia="zh-CN"/>
        </w:rPr>
        <w:t>鹰牌环境</w:t>
      </w:r>
      <w:r w:rsidR="39F100BC" w:rsidRPr="348D6A82">
        <w:rPr>
          <w:rFonts w:ascii="Aptos" w:eastAsia="SimSun" w:hAnsi="Aptos"/>
          <w:sz w:val="22"/>
          <w:szCs w:val="22"/>
          <w:lang w:eastAsia="zh-CN" w:bidi="th-TH"/>
        </w:rPr>
        <w:t>收集</w:t>
      </w:r>
      <w:r w:rsidR="00633614">
        <w:rPr>
          <w:rFonts w:ascii="Aptos" w:eastAsia="SimSun" w:hAnsi="Aptos" w:hint="eastAsia"/>
          <w:sz w:val="22"/>
          <w:szCs w:val="22"/>
          <w:lang w:eastAsia="zh-CN" w:bidi="th-TH"/>
        </w:rPr>
        <w:t>、</w:t>
      </w:r>
      <w:r w:rsidR="39F100BC" w:rsidRPr="348D6A82">
        <w:rPr>
          <w:rFonts w:ascii="Aptos" w:eastAsia="SimSun" w:hAnsi="Aptos"/>
          <w:sz w:val="22"/>
          <w:szCs w:val="22"/>
          <w:lang w:eastAsia="zh-CN" w:bidi="th-TH"/>
        </w:rPr>
        <w:t>使用和与相关第三方共享我的个人数据，以便</w:t>
      </w:r>
      <w:r w:rsidR="1B319BFE" w:rsidRPr="348D6A82">
        <w:rPr>
          <w:rFonts w:ascii="Aptos" w:eastAsia="SimSun" w:hAnsi="Aptos"/>
          <w:sz w:val="22"/>
          <w:szCs w:val="22"/>
          <w:lang w:eastAsia="zh-CN" w:bidi="th-TH"/>
        </w:rPr>
        <w:t>与我联系并履行所要求的服务或查询。</w:t>
      </w:r>
      <w:r w:rsidR="1C5B0975" w:rsidRPr="348D6A82">
        <w:rPr>
          <w:rFonts w:ascii="Aptos" w:eastAsia="SimSun" w:hAnsi="Aptos"/>
          <w:sz w:val="22"/>
          <w:szCs w:val="22"/>
          <w:lang w:eastAsia="zh-CN" w:bidi="th-TH"/>
        </w:rPr>
        <w:t>本人</w:t>
      </w:r>
      <w:r w:rsidR="1B319BFE" w:rsidRPr="348D6A82">
        <w:rPr>
          <w:rFonts w:ascii="Aptos" w:eastAsia="SimSun" w:hAnsi="Aptos"/>
          <w:sz w:val="22"/>
          <w:szCs w:val="22"/>
          <w:lang w:eastAsia="zh-CN" w:bidi="th-TH"/>
        </w:rPr>
        <w:t>理解资料将根据贵公司的隐私政策进行处理。</w:t>
      </w:r>
    </w:p>
    <w:p w14:paraId="28FD46C1" w14:textId="70785CBB" w:rsidR="47560BD4" w:rsidRDefault="47560BD4" w:rsidP="348D6A82">
      <w:pPr>
        <w:rPr>
          <w:sz w:val="12"/>
          <w:szCs w:val="12"/>
          <w:highlight w:val="yellow"/>
        </w:rPr>
      </w:pPr>
    </w:p>
    <w:p w14:paraId="39F51D6F" w14:textId="77777777" w:rsidR="0061327C" w:rsidRDefault="7E073968" w:rsidP="348D6A82">
      <w:pPr>
        <w:rPr>
          <w:ins w:id="53" w:author="Rapepat Pahaisuk" w:date="2025-07-07T14:25:00Z" w16du:dateUtc="2025-07-07T07:25:00Z"/>
          <w:color w:val="4B4B4B"/>
          <w:sz w:val="22"/>
          <w:szCs w:val="22"/>
        </w:rPr>
      </w:pPr>
      <w:r w:rsidRPr="348D6A82">
        <w:rPr>
          <w:color w:val="4B4B4B"/>
          <w:sz w:val="22"/>
          <w:szCs w:val="22"/>
          <w:highlight w:val="yellow"/>
        </w:rPr>
        <w:t xml:space="preserve">I have thoroughly read and agreed with </w:t>
      </w:r>
      <w:ins w:id="54" w:author="Pitchayapa Charoenphol" w:date="2025-07-07T02:26:00Z">
        <w:r w:rsidR="47560BD4">
          <w:fldChar w:fldCharType="begin"/>
        </w:r>
        <w:r w:rsidR="47560BD4">
          <w:instrText xml:space="preserve">HYPERLINK "https://www.siamcitycement.com/thailand/en/policy" </w:instrText>
        </w:r>
        <w:r w:rsidR="47560BD4">
          <w:fldChar w:fldCharType="separate"/>
        </w:r>
      </w:ins>
      <w:r w:rsidRPr="348D6A82">
        <w:rPr>
          <w:rStyle w:val="Hyperlink"/>
          <w:rFonts w:ascii="insee" w:eastAsia="insee" w:hAnsi="insee" w:cs="insee"/>
          <w:color w:val="467886"/>
          <w:sz w:val="34"/>
          <w:szCs w:val="34"/>
        </w:rPr>
        <w:t xml:space="preserve">Privacy </w:t>
      </w:r>
      <w:ins w:id="55" w:author="Pitchayapa Charoenphol" w:date="2025-07-07T02:26:00Z">
        <w:r w:rsidR="47560BD4">
          <w:fldChar w:fldCharType="end"/>
        </w:r>
        <w:r w:rsidR="47560BD4">
          <w:fldChar w:fldCharType="begin"/>
        </w:r>
        <w:r w:rsidR="47560BD4">
          <w:instrText xml:space="preserve">HYPERLINK "https://www.siamcitycement.com/thailand/en/policy" </w:instrText>
        </w:r>
        <w:r w:rsidR="47560BD4">
          <w:fldChar w:fldCharType="separate"/>
        </w:r>
      </w:ins>
      <w:r w:rsidRPr="348D6A82">
        <w:rPr>
          <w:rStyle w:val="Hyperlink"/>
          <w:rFonts w:ascii="insee" w:eastAsia="insee" w:hAnsi="insee" w:cs="insee"/>
          <w:color w:val="467886"/>
          <w:sz w:val="34"/>
          <w:szCs w:val="34"/>
        </w:rPr>
        <w:t>Policy,</w:t>
      </w:r>
      <w:ins w:id="56" w:author="Pitchayapa Charoenphol" w:date="2025-07-07T02:26:00Z">
        <w:r w:rsidR="47560BD4">
          <w:fldChar w:fldCharType="end"/>
        </w:r>
      </w:ins>
      <w:r w:rsidRPr="348D6A82">
        <w:rPr>
          <w:color w:val="4B4B4B"/>
          <w:sz w:val="22"/>
          <w:szCs w:val="22"/>
          <w:highlight w:val="yellow"/>
        </w:rPr>
        <w:t xml:space="preserve"> and I hereby grant my consent to SCCC Group Companies accordingly</w:t>
      </w:r>
    </w:p>
    <w:p w14:paraId="71A16B38" w14:textId="6C974DAE" w:rsidR="47560BD4" w:rsidRDefault="0061327C" w:rsidP="348D6A82">
      <w:pPr>
        <w:rPr>
          <w:ins w:id="57" w:author="Pitchayapa Charoenphol" w:date="2025-07-07T02:36:00Z" w16du:dateUtc="2025-07-07T02:36:05Z"/>
          <w:sz w:val="12"/>
          <w:szCs w:val="12"/>
          <w:highlight w:val="yellow"/>
          <w:lang w:eastAsia="zh-CN" w:bidi="th-TH"/>
        </w:rPr>
      </w:pPr>
      <w:ins w:id="58" w:author="Rapepat Pahaisuk" w:date="2025-07-07T14:25:00Z" w16du:dateUtc="2025-07-07T07:25:00Z">
        <w:r>
          <w:rPr>
            <w:rFonts w:hint="eastAsia"/>
            <w:color w:val="4B4B4B"/>
            <w:sz w:val="22"/>
            <w:szCs w:val="22"/>
            <w:lang w:eastAsia="zh-CN" w:bidi="th-TH"/>
          </w:rPr>
          <w:t>本人已仔细阅读并同意贵司的隐私政策</w:t>
        </w:r>
      </w:ins>
      <w:ins w:id="59" w:author="Rapepat Pahaisuk" w:date="2025-07-07T14:26:00Z" w16du:dateUtc="2025-07-07T07:26:00Z">
        <w:r>
          <w:rPr>
            <w:rFonts w:hint="eastAsia"/>
            <w:color w:val="4B4B4B"/>
            <w:sz w:val="22"/>
            <w:szCs w:val="22"/>
            <w:lang w:eastAsia="zh-CN" w:bidi="th-TH"/>
          </w:rPr>
          <w:t>，特此授权贵司进行相关处理。</w:t>
        </w:r>
      </w:ins>
      <w:r w:rsidR="47560BD4">
        <w:br/>
      </w:r>
      <w:r w:rsidR="7E073968" w:rsidRPr="348D6A82">
        <w:rPr>
          <w:color w:val="4B4B4B"/>
          <w:sz w:val="22"/>
          <w:szCs w:val="22"/>
          <w:highlight w:val="yellow"/>
        </w:rPr>
        <w:t xml:space="preserve">If you would like to gain access to personal data that SCCC Group Companies has about you, please complete the </w:t>
      </w:r>
      <w:ins w:id="60" w:author="Pitchayapa Charoenphol" w:date="2025-07-07T02:26:00Z">
        <w:r w:rsidR="47560BD4">
          <w:fldChar w:fldCharType="begin"/>
        </w:r>
      </w:ins>
      <w:r w:rsidR="47560BD4">
        <w:instrText xml:space="preserve">HYPERLINK "https://www.siamcitycement.com/thailand/en/policy" </w:instrText>
      </w:r>
      <w:ins w:id="61" w:author="Pitchayapa Charoenphol" w:date="2025-07-07T02:26:00Z">
        <w:r w:rsidR="47560BD4">
          <w:fldChar w:fldCharType="separate"/>
        </w:r>
      </w:ins>
      <w:r w:rsidR="7E073968" w:rsidRPr="348D6A82">
        <w:rPr>
          <w:rStyle w:val="Hyperlink"/>
          <w:rFonts w:ascii="insee" w:eastAsia="insee" w:hAnsi="insee" w:cs="insee"/>
          <w:color w:val="467886"/>
          <w:sz w:val="34"/>
          <w:szCs w:val="34"/>
        </w:rPr>
        <w:t>Data Subject Request Form</w:t>
      </w:r>
      <w:r w:rsidR="47560BD4">
        <w:fldChar w:fldCharType="end"/>
      </w:r>
      <w:ins w:id="62" w:author="Rapepat Pahaisuk" w:date="2025-07-07T14:49:00Z" w16du:dateUtc="2025-07-07T07:49:00Z">
        <w:r w:rsidR="006C368C">
          <w:t xml:space="preserve"> </w:t>
        </w:r>
        <w:r w:rsidR="006C368C">
          <w:rPr>
            <w:rFonts w:hint="eastAsia"/>
            <w:lang w:eastAsia="zh-CN" w:bidi="th-TH"/>
          </w:rPr>
          <w:t>如您</w:t>
        </w:r>
      </w:ins>
      <w:ins w:id="63" w:author="Rapepat Pahaisuk" w:date="2025-07-07T14:53:00Z" w16du:dateUtc="2025-07-07T07:53:00Z">
        <w:r w:rsidR="006C368C">
          <w:rPr>
            <w:rFonts w:hint="eastAsia"/>
            <w:lang w:eastAsia="zh-CN" w:bidi="th-TH"/>
          </w:rPr>
          <w:t>希望查阅本公司特有的关于您的个人资料</w:t>
        </w:r>
      </w:ins>
      <w:ins w:id="64" w:author="Rapepat Pahaisuk" w:date="2025-07-07T14:54:00Z" w16du:dateUtc="2025-07-07T07:54:00Z">
        <w:r w:rsidR="006C368C">
          <w:rPr>
            <w:rFonts w:hint="eastAsia"/>
            <w:lang w:eastAsia="zh-CN" w:bidi="th-TH"/>
          </w:rPr>
          <w:t>，请您填写数据主体请求表。</w:t>
        </w:r>
      </w:ins>
    </w:p>
    <w:p w14:paraId="0A5CB03C" w14:textId="19113444" w:rsidR="47560BD4" w:rsidRPr="00051D32" w:rsidRDefault="47560BD4" w:rsidP="348D6A82">
      <w:pPr>
        <w:rPr>
          <w:rFonts w:eastAsia="insee" w:cs="insee"/>
          <w:color w:val="467886"/>
          <w:sz w:val="34"/>
          <w:szCs w:val="34"/>
          <w:u w:val="single"/>
          <w:rPrChange w:id="65" w:author="Rapepat Pahaisuk" w:date="2025-07-07T14:54:00Z" w16du:dateUtc="2025-07-07T07:54:00Z">
            <w:rPr>
              <w:rFonts w:ascii="insee" w:eastAsia="insee" w:hAnsi="insee" w:cs="insee"/>
              <w:color w:val="467886"/>
              <w:sz w:val="34"/>
              <w:szCs w:val="34"/>
              <w:u w:val="single"/>
            </w:rPr>
          </w:rPrChange>
        </w:rPr>
      </w:pPr>
    </w:p>
    <w:p w14:paraId="06E5419D" w14:textId="6104C9AC" w:rsidR="47560BD4" w:rsidRDefault="4B3BB6CB" w:rsidP="348D6A82">
      <w:pPr>
        <w:pStyle w:val="NoSpacing"/>
        <w:rPr>
          <w:highlight w:val="yellow"/>
        </w:rPr>
      </w:pPr>
      <w:r w:rsidRPr="348D6A82">
        <w:rPr>
          <w:highlight w:val="yellow"/>
        </w:rPr>
        <w:t>Services &amp; Solutions</w:t>
      </w:r>
    </w:p>
    <w:p w14:paraId="7EFFA340" w14:textId="0AFDCE62" w:rsidR="47560BD4" w:rsidRDefault="4B3BB6CB" w:rsidP="348D6A82">
      <w:pPr>
        <w:pStyle w:val="NoSpacing"/>
        <w:rPr>
          <w:ins w:id="66" w:author="Rapepat Pahaisuk" w:date="2025-07-07T15:15:00Z" w16du:dateUtc="2025-07-07T08:15:00Z"/>
          <w:highlight w:val="yellow"/>
        </w:rPr>
      </w:pPr>
      <w:r w:rsidRPr="348D6A82">
        <w:rPr>
          <w:highlight w:val="yellow"/>
        </w:rPr>
        <w:t>Sustainable waste management solutions and innovative</w:t>
      </w:r>
      <w:r w:rsidR="193CD8D2" w:rsidRPr="348D6A82">
        <w:rPr>
          <w:highlight w:val="yellow"/>
        </w:rPr>
        <w:t xml:space="preserve"> </w:t>
      </w:r>
      <w:r w:rsidRPr="348D6A82">
        <w:rPr>
          <w:highlight w:val="yellow"/>
        </w:rPr>
        <w:t xml:space="preserve">industrial services to support your sustainability goals and operational efficiency. Our solutions ensure the safe and </w:t>
      </w:r>
      <w:r w:rsidR="3DF2FC0E" w:rsidRPr="348D6A82">
        <w:rPr>
          <w:highlight w:val="yellow"/>
        </w:rPr>
        <w:t>assured destruction</w:t>
      </w:r>
      <w:r w:rsidRPr="348D6A82">
        <w:rPr>
          <w:highlight w:val="yellow"/>
        </w:rPr>
        <w:t xml:space="preserve"> of waste, help industrial clients meet </w:t>
      </w:r>
      <w:r w:rsidR="354CA975" w:rsidRPr="348D6A82">
        <w:rPr>
          <w:highlight w:val="yellow"/>
        </w:rPr>
        <w:t>regulatory compliance</w:t>
      </w:r>
      <w:r w:rsidRPr="348D6A82">
        <w:rPr>
          <w:highlight w:val="yellow"/>
        </w:rPr>
        <w:t xml:space="preserve">, and effectively manage complex waste </w:t>
      </w:r>
      <w:r w:rsidR="55AADC3E" w:rsidRPr="348D6A82">
        <w:rPr>
          <w:highlight w:val="yellow"/>
        </w:rPr>
        <w:t>streams. From</w:t>
      </w:r>
      <w:r w:rsidRPr="348D6A82">
        <w:rPr>
          <w:highlight w:val="yellow"/>
        </w:rPr>
        <w:t xml:space="preserve"> responsible waste treatment to specialized </w:t>
      </w:r>
      <w:r w:rsidR="2915CD9C" w:rsidRPr="348D6A82">
        <w:rPr>
          <w:highlight w:val="yellow"/>
        </w:rPr>
        <w:t>industrial services</w:t>
      </w:r>
      <w:r w:rsidRPr="348D6A82">
        <w:rPr>
          <w:highlight w:val="yellow"/>
        </w:rPr>
        <w:t xml:space="preserve">, we support every stage of a project’s lifecycle, </w:t>
      </w:r>
      <w:r w:rsidR="429153C2" w:rsidRPr="348D6A82">
        <w:rPr>
          <w:highlight w:val="yellow"/>
        </w:rPr>
        <w:t>including commissioning</w:t>
      </w:r>
      <w:r w:rsidRPr="348D6A82">
        <w:rPr>
          <w:highlight w:val="yellow"/>
        </w:rPr>
        <w:t xml:space="preserve">, operation, and decommissioning. </w:t>
      </w:r>
      <w:r w:rsidR="342ACCE9" w:rsidRPr="348D6A82">
        <w:rPr>
          <w:highlight w:val="yellow"/>
        </w:rPr>
        <w:t>Throughout each</w:t>
      </w:r>
      <w:r w:rsidRPr="348D6A82">
        <w:rPr>
          <w:highlight w:val="yellow"/>
        </w:rPr>
        <w:t xml:space="preserve"> phase, we deliver safety, reliability, and </w:t>
      </w:r>
      <w:r w:rsidR="6BAB6B9B" w:rsidRPr="348D6A82">
        <w:rPr>
          <w:highlight w:val="yellow"/>
        </w:rPr>
        <w:t>strong environmental</w:t>
      </w:r>
      <w:r w:rsidRPr="348D6A82">
        <w:rPr>
          <w:highlight w:val="yellow"/>
        </w:rPr>
        <w:t xml:space="preserve"> performance.</w:t>
      </w:r>
    </w:p>
    <w:p w14:paraId="0E61DD2A" w14:textId="1A3E4B55" w:rsidR="006D4CB0" w:rsidRPr="006D4CB0" w:rsidRDefault="006D4CB0" w:rsidP="348D6A82">
      <w:pPr>
        <w:pStyle w:val="NoSpacing"/>
        <w:rPr>
          <w:ins w:id="67" w:author="Rapepat Pahaisuk" w:date="2025-07-07T15:15:00Z" w16du:dateUtc="2025-07-07T08:15:00Z"/>
          <w:lang w:eastAsia="zh-CN"/>
          <w:rPrChange w:id="68" w:author="Rapepat Pahaisuk" w:date="2025-07-07T15:15:00Z" w16du:dateUtc="2025-07-07T08:15:00Z">
            <w:rPr>
              <w:ins w:id="69" w:author="Rapepat Pahaisuk" w:date="2025-07-07T15:15:00Z" w16du:dateUtc="2025-07-07T08:15:00Z"/>
              <w:highlight w:val="yellow"/>
              <w:lang w:eastAsia="zh-CN"/>
            </w:rPr>
          </w:rPrChange>
        </w:rPr>
      </w:pPr>
      <w:ins w:id="70" w:author="Rapepat Pahaisuk" w:date="2025-07-07T15:15:00Z" w16du:dateUtc="2025-07-07T08:15:00Z">
        <w:r w:rsidRPr="006D4CB0">
          <w:rPr>
            <w:rFonts w:hint="eastAsia"/>
            <w:lang w:eastAsia="zh-CN"/>
            <w:rPrChange w:id="71" w:author="Rapepat Pahaisuk" w:date="2025-07-07T15:15:00Z" w16du:dateUtc="2025-07-07T08:15:00Z">
              <w:rPr>
                <w:rFonts w:hint="eastAsia"/>
                <w:highlight w:val="yellow"/>
                <w:lang w:eastAsia="zh-CN"/>
              </w:rPr>
            </w:rPrChange>
          </w:rPr>
          <w:t>服务与解决方案</w:t>
        </w:r>
      </w:ins>
    </w:p>
    <w:p w14:paraId="1C9C591C" w14:textId="25901245" w:rsidR="006D4CB0" w:rsidRPr="000C0D22" w:rsidRDefault="006D4CB0" w:rsidP="348D6A82">
      <w:pPr>
        <w:pStyle w:val="NoSpacing"/>
        <w:rPr>
          <w:rFonts w:ascii="insee" w:eastAsia="insee" w:hAnsi="insee"/>
          <w:szCs w:val="30"/>
          <w:lang w:eastAsia="zh-CN" w:bidi="th-TH"/>
          <w:rPrChange w:id="72" w:author="Rapepat Pahaisuk" w:date="2025-07-07T15:22:00Z" w16du:dateUtc="2025-07-07T08:22:00Z">
            <w:rPr>
              <w:rFonts w:ascii="insee" w:eastAsia="insee" w:hAnsi="insee" w:cs="insee"/>
              <w:sz w:val="34"/>
              <w:szCs w:val="34"/>
              <w:highlight w:val="yellow"/>
              <w:lang w:eastAsia="zh-CN"/>
            </w:rPr>
          </w:rPrChange>
        </w:rPr>
      </w:pPr>
      <w:ins w:id="73" w:author="Rapepat Pahaisuk" w:date="2025-07-07T15:15:00Z" w16du:dateUtc="2025-07-07T08:15:00Z">
        <w:r w:rsidRPr="006D4CB0">
          <w:rPr>
            <w:rFonts w:ascii="SimSun" w:eastAsia="SimSun" w:hAnsi="SimSun" w:cs="SimSun" w:hint="eastAsia"/>
            <w:lang w:eastAsia="zh-CN"/>
            <w:rPrChange w:id="74" w:author="Rapepat Pahaisuk" w:date="2025-07-07T15:16:00Z" w16du:dateUtc="2025-07-07T08:16:00Z">
              <w:rPr>
                <w:rFonts w:ascii="SimSun" w:eastAsia="SimSun" w:hAnsi="SimSun" w:cs="SimSun" w:hint="eastAsia"/>
                <w:sz w:val="34"/>
                <w:szCs w:val="34"/>
                <w:highlight w:val="yellow"/>
                <w:lang w:eastAsia="zh-CN"/>
              </w:rPr>
            </w:rPrChange>
          </w:rPr>
          <w:t>我们提供</w:t>
        </w:r>
      </w:ins>
      <w:ins w:id="75" w:author="Rapepat Pahaisuk" w:date="2025-07-07T15:22:00Z" w16du:dateUtc="2025-07-07T08:22:00Z">
        <w:r w:rsidR="000C0D22">
          <w:rPr>
            <w:rFonts w:ascii="SimSun" w:eastAsia="SimSun" w:hAnsi="SimSun" w:hint="eastAsia"/>
            <w:szCs w:val="30"/>
            <w:lang w:eastAsia="zh-CN" w:bidi="th-TH"/>
          </w:rPr>
          <w:t>可持续的废弃物解决方案</w:t>
        </w:r>
      </w:ins>
      <w:ins w:id="76" w:author="Rapepat Pahaisuk" w:date="2025-07-07T15:25:00Z" w16du:dateUtc="2025-07-07T08:25:00Z">
        <w:r w:rsidR="000C0D22">
          <w:rPr>
            <w:rFonts w:ascii="SimSun" w:eastAsia="SimSun" w:hAnsi="SimSun" w:hint="eastAsia"/>
            <w:szCs w:val="30"/>
            <w:lang w:eastAsia="zh-CN" w:bidi="th-TH"/>
          </w:rPr>
          <w:t>和创新的工业服务</w:t>
        </w:r>
      </w:ins>
      <w:ins w:id="77" w:author="Rapepat Pahaisuk" w:date="2025-07-07T15:26:00Z" w16du:dateUtc="2025-07-07T08:26:00Z">
        <w:r w:rsidR="000C0D22">
          <w:rPr>
            <w:rFonts w:ascii="SimSun" w:eastAsia="SimSun" w:hAnsi="SimSun" w:hint="eastAsia"/>
            <w:szCs w:val="30"/>
            <w:lang w:eastAsia="zh-CN" w:bidi="th-TH"/>
          </w:rPr>
          <w:t>，旨在助力贵司实现可持续发展目标</w:t>
        </w:r>
      </w:ins>
      <w:ins w:id="78" w:author="Rapepat Pahaisuk" w:date="2025-07-07T15:27:00Z" w16du:dateUtc="2025-07-07T08:27:00Z">
        <w:r w:rsidR="000C0D22">
          <w:rPr>
            <w:rFonts w:ascii="SimSun" w:eastAsia="SimSun" w:hAnsi="SimSun" w:hint="eastAsia"/>
            <w:szCs w:val="30"/>
            <w:lang w:eastAsia="zh-CN" w:bidi="th-TH"/>
          </w:rPr>
          <w:t>并提升运营效率。</w:t>
        </w:r>
        <w:r w:rsidR="00312169">
          <w:rPr>
            <w:rFonts w:ascii="SimSun" w:eastAsia="SimSun" w:hAnsi="SimSun" w:hint="eastAsia"/>
            <w:szCs w:val="30"/>
            <w:lang w:eastAsia="zh-CN" w:bidi="th-TH"/>
          </w:rPr>
          <w:t>我们的解决方案能确保废弃物得到安全</w:t>
        </w:r>
      </w:ins>
      <w:ins w:id="79" w:author="Rapepat Pahaisuk" w:date="2025-07-07T15:28:00Z" w16du:dateUtc="2025-07-07T08:28:00Z">
        <w:r w:rsidR="00312169">
          <w:rPr>
            <w:rFonts w:ascii="SimSun" w:eastAsia="SimSun" w:hAnsi="SimSun" w:hint="eastAsia"/>
            <w:szCs w:val="30"/>
            <w:lang w:eastAsia="zh-CN" w:bidi="th-TH"/>
          </w:rPr>
          <w:t>可靠的销毁，协助工业</w:t>
        </w:r>
      </w:ins>
      <w:ins w:id="80" w:author="Rapepat Pahaisuk" w:date="2025-07-07T15:29:00Z" w16du:dateUtc="2025-07-07T08:29:00Z">
        <w:r w:rsidR="00B47B5B">
          <w:rPr>
            <w:rFonts w:ascii="SimSun" w:eastAsia="SimSun" w:hAnsi="SimSun" w:hint="eastAsia"/>
            <w:szCs w:val="30"/>
            <w:lang w:eastAsia="zh-CN" w:bidi="th-TH"/>
          </w:rPr>
          <w:t>客户符合</w:t>
        </w:r>
        <w:r w:rsidR="00B47B5B">
          <w:rPr>
            <w:rFonts w:ascii="SimSun" w:eastAsia="SimSun" w:hAnsi="SimSun" w:hint="eastAsia"/>
            <w:szCs w:val="30"/>
            <w:lang w:eastAsia="zh-CN" w:bidi="th-TH"/>
          </w:rPr>
          <w:lastRenderedPageBreak/>
          <w:t>各项法规的要求</w:t>
        </w:r>
      </w:ins>
      <w:ins w:id="81" w:author="Rapepat Pahaisuk" w:date="2025-07-07T15:30:00Z" w16du:dateUtc="2025-07-07T08:30:00Z">
        <w:r w:rsidR="00B47B5B">
          <w:rPr>
            <w:rFonts w:ascii="SimSun" w:eastAsia="SimSun" w:hAnsi="SimSun" w:hint="eastAsia"/>
            <w:szCs w:val="30"/>
            <w:lang w:eastAsia="zh-CN" w:bidi="th-TH"/>
          </w:rPr>
          <w:t>，并</w:t>
        </w:r>
      </w:ins>
      <w:ins w:id="82" w:author="Rapepat Pahaisuk" w:date="2025-07-07T15:42:00Z" w16du:dateUtc="2025-07-07T08:42:00Z">
        <w:r w:rsidR="00010DD3">
          <w:rPr>
            <w:rFonts w:ascii="SimSun" w:eastAsia="SimSun" w:hAnsi="SimSun" w:hint="eastAsia"/>
            <w:szCs w:val="30"/>
            <w:lang w:eastAsia="zh-CN" w:bidi="th-TH"/>
          </w:rPr>
          <w:t>有效地管理</w:t>
        </w:r>
      </w:ins>
      <w:ins w:id="83" w:author="Rapepat Pahaisuk" w:date="2025-07-07T15:30:00Z" w16du:dateUtc="2025-07-07T08:30:00Z">
        <w:r w:rsidR="000A6BA0">
          <w:rPr>
            <w:rFonts w:ascii="SimSun" w:eastAsia="SimSun" w:hAnsi="SimSun" w:hint="eastAsia"/>
            <w:szCs w:val="30"/>
            <w:lang w:eastAsia="zh-CN" w:bidi="th-TH"/>
          </w:rPr>
          <w:t>复杂的</w:t>
        </w:r>
      </w:ins>
      <w:ins w:id="84" w:author="Rapepat Pahaisuk" w:date="2025-07-07T15:31:00Z" w16du:dateUtc="2025-07-07T08:31:00Z">
        <w:r w:rsidR="000A6BA0">
          <w:rPr>
            <w:rFonts w:ascii="SimSun" w:eastAsia="SimSun" w:hAnsi="SimSun" w:hint="eastAsia"/>
            <w:szCs w:val="30"/>
            <w:lang w:eastAsia="zh-CN" w:bidi="th-TH"/>
          </w:rPr>
          <w:t>废弃物</w:t>
        </w:r>
      </w:ins>
      <w:ins w:id="85" w:author="Rapepat Pahaisuk" w:date="2025-07-07T15:32:00Z" w16du:dateUtc="2025-07-07T08:32:00Z">
        <w:r w:rsidR="00547751">
          <w:rPr>
            <w:rFonts w:ascii="SimSun" w:eastAsia="SimSun" w:hAnsi="SimSun" w:hint="eastAsia"/>
            <w:szCs w:val="30"/>
            <w:lang w:eastAsia="zh-CN" w:bidi="th-TH"/>
          </w:rPr>
          <w:t>。</w:t>
        </w:r>
      </w:ins>
      <w:ins w:id="86" w:author="Rapepat Pahaisuk" w:date="2025-07-07T15:33:00Z" w16du:dateUtc="2025-07-07T08:33:00Z">
        <w:r w:rsidR="00547751">
          <w:rPr>
            <w:rFonts w:ascii="SimSun" w:eastAsia="SimSun" w:hAnsi="SimSun" w:hint="eastAsia"/>
            <w:szCs w:val="30"/>
            <w:lang w:eastAsia="zh-CN" w:bidi="th-TH"/>
          </w:rPr>
          <w:t>从负责任的废弃物处理到专业的工业服务</w:t>
        </w:r>
      </w:ins>
      <w:ins w:id="87" w:author="Rapepat Pahaisuk" w:date="2025-07-07T15:34:00Z" w16du:dateUtc="2025-07-07T08:34:00Z">
        <w:r w:rsidR="00547751">
          <w:rPr>
            <w:rFonts w:ascii="SimSun" w:eastAsia="SimSun" w:hAnsi="SimSun" w:hint="eastAsia"/>
            <w:szCs w:val="30"/>
            <w:lang w:eastAsia="zh-CN" w:bidi="th-TH"/>
          </w:rPr>
          <w:t>，我们为项目生命周期的每个阶段提供</w:t>
        </w:r>
      </w:ins>
      <w:ins w:id="88" w:author="Rapepat Pahaisuk" w:date="2025-07-07T15:35:00Z" w16du:dateUtc="2025-07-07T08:35:00Z">
        <w:r w:rsidR="00547751">
          <w:rPr>
            <w:rFonts w:ascii="SimSun" w:eastAsia="SimSun" w:hAnsi="SimSun" w:hint="eastAsia"/>
            <w:szCs w:val="30"/>
            <w:lang w:eastAsia="zh-CN" w:bidi="th-TH"/>
          </w:rPr>
          <w:t>支持</w:t>
        </w:r>
        <w:r w:rsidR="00402582">
          <w:rPr>
            <w:rFonts w:ascii="SimSun" w:eastAsia="SimSun" w:hAnsi="SimSun" w:hint="eastAsia"/>
            <w:szCs w:val="30"/>
            <w:lang w:eastAsia="zh-CN" w:bidi="th-TH"/>
          </w:rPr>
          <w:t>，</w:t>
        </w:r>
      </w:ins>
      <w:ins w:id="89" w:author="Rapepat Pahaisuk" w:date="2025-07-07T15:36:00Z" w16du:dateUtc="2025-07-07T08:36:00Z">
        <w:r w:rsidR="00402582">
          <w:rPr>
            <w:rFonts w:ascii="SimSun" w:eastAsia="SimSun" w:hAnsi="SimSun" w:hint="eastAsia"/>
            <w:szCs w:val="30"/>
            <w:lang w:eastAsia="zh-CN" w:bidi="th-TH"/>
          </w:rPr>
          <w:t>包括调</w:t>
        </w:r>
      </w:ins>
      <w:r w:rsidR="00633614">
        <w:rPr>
          <w:rFonts w:ascii="SimSun" w:eastAsia="SimSun" w:hAnsi="SimSun" w:hint="eastAsia"/>
          <w:szCs w:val="30"/>
          <w:lang w:eastAsia="zh-CN" w:bidi="th-TH"/>
        </w:rPr>
        <w:t>试</w:t>
      </w:r>
      <w:ins w:id="90" w:author="Rapepat Pahaisuk" w:date="2025-07-07T15:36:00Z" w16du:dateUtc="2025-07-07T08:36:00Z">
        <w:r w:rsidR="00402582">
          <w:rPr>
            <w:rFonts w:ascii="SimSun" w:eastAsia="SimSun" w:hAnsi="SimSun" w:hint="eastAsia"/>
            <w:szCs w:val="30"/>
            <w:lang w:eastAsia="zh-CN" w:bidi="th-TH"/>
          </w:rPr>
          <w:t>，运营和退役。在每个阶段，</w:t>
        </w:r>
      </w:ins>
      <w:ins w:id="91" w:author="Rapepat Pahaisuk" w:date="2025-07-07T15:37:00Z" w16du:dateUtc="2025-07-07T08:37:00Z">
        <w:r w:rsidR="00402582">
          <w:rPr>
            <w:rFonts w:ascii="SimSun" w:eastAsia="SimSun" w:hAnsi="SimSun" w:hint="eastAsia"/>
            <w:szCs w:val="30"/>
            <w:lang w:eastAsia="zh-CN" w:bidi="th-TH"/>
          </w:rPr>
          <w:t>我们都致力于实现</w:t>
        </w:r>
      </w:ins>
      <w:ins w:id="92" w:author="Rapepat Pahaisuk" w:date="2025-07-07T15:38:00Z" w16du:dateUtc="2025-07-07T08:38:00Z">
        <w:r w:rsidR="00402582">
          <w:rPr>
            <w:rFonts w:ascii="SimSun" w:eastAsia="SimSun" w:hAnsi="SimSun" w:hint="eastAsia"/>
            <w:szCs w:val="30"/>
            <w:lang w:eastAsia="zh-CN" w:bidi="th-TH"/>
          </w:rPr>
          <w:t>安全性</w:t>
        </w:r>
      </w:ins>
      <w:ins w:id="93" w:author="Rapepat Pahaisuk" w:date="2025-07-07T15:37:00Z" w16du:dateUtc="2025-07-07T08:37:00Z">
        <w:r w:rsidR="00402582">
          <w:rPr>
            <w:rFonts w:ascii="SimSun" w:eastAsia="SimSun" w:hAnsi="SimSun" w:hint="eastAsia"/>
            <w:szCs w:val="30"/>
            <w:lang w:eastAsia="zh-CN" w:bidi="th-TH"/>
          </w:rPr>
          <w:t>，</w:t>
        </w:r>
      </w:ins>
      <w:ins w:id="94" w:author="Rapepat Pahaisuk" w:date="2025-07-07T15:38:00Z" w16du:dateUtc="2025-07-07T08:38:00Z">
        <w:r w:rsidR="00402582">
          <w:rPr>
            <w:rFonts w:ascii="SimSun" w:eastAsia="SimSun" w:hAnsi="SimSun" w:hint="eastAsia"/>
            <w:szCs w:val="30"/>
            <w:lang w:eastAsia="zh-CN" w:bidi="th-TH"/>
          </w:rPr>
          <w:t>可靠性以及</w:t>
        </w:r>
      </w:ins>
      <w:ins w:id="95" w:author="Rapepat Pahaisuk" w:date="2025-07-07T15:41:00Z" w16du:dateUtc="2025-07-07T08:41:00Z">
        <w:r w:rsidR="00402582">
          <w:rPr>
            <w:rFonts w:ascii="SimSun" w:eastAsia="SimSun" w:hAnsi="SimSun" w:hint="eastAsia"/>
            <w:szCs w:val="30"/>
            <w:lang w:eastAsia="zh-CN" w:bidi="th-TH"/>
          </w:rPr>
          <w:t>优异环境效率。</w:t>
        </w:r>
      </w:ins>
    </w:p>
    <w:p w14:paraId="0A4E118F" w14:textId="49505089" w:rsidR="00171939" w:rsidRDefault="00171939" w:rsidP="348D6A82">
      <w:pPr>
        <w:rPr>
          <w:rFonts w:asciiTheme="majorHAnsi" w:eastAsiaTheme="majorEastAsia" w:hAnsiTheme="majorHAnsi" w:cstheme="majorBidi"/>
          <w:color w:val="000000" w:themeColor="text1"/>
          <w:sz w:val="22"/>
          <w:szCs w:val="22"/>
          <w:highlight w:val="yellow"/>
        </w:rPr>
      </w:pPr>
      <w:r w:rsidRPr="348D6A82">
        <w:rPr>
          <w:rFonts w:asciiTheme="majorHAnsi" w:eastAsiaTheme="majorEastAsia" w:hAnsiTheme="majorHAnsi" w:cstheme="majorBidi"/>
          <w:color w:val="000000" w:themeColor="text1"/>
          <w:sz w:val="22"/>
          <w:szCs w:val="22"/>
          <w:highlight w:val="yellow"/>
        </w:rPr>
        <w:br w:type="page"/>
      </w:r>
    </w:p>
    <w:sectPr w:rsidR="0017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inse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39A"/>
    <w:multiLevelType w:val="hybridMultilevel"/>
    <w:tmpl w:val="F9F83834"/>
    <w:lvl w:ilvl="0" w:tplc="252C8D4A">
      <w:start w:val="1"/>
      <w:numFmt w:val="decimal"/>
      <w:lvlText w:val="%1."/>
      <w:lvlJc w:val="left"/>
      <w:pPr>
        <w:ind w:left="720" w:hanging="360"/>
      </w:pPr>
      <w:rPr>
        <w:rFonts w:ascii="SimSun" w:eastAsia="SimSun" w:hAnsi="SimSun"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C7DF"/>
    <w:multiLevelType w:val="hybridMultilevel"/>
    <w:tmpl w:val="1020ED8E"/>
    <w:lvl w:ilvl="0" w:tplc="0686A6F0">
      <w:start w:val="1"/>
      <w:numFmt w:val="bullet"/>
      <w:lvlText w:val=""/>
      <w:lvlJc w:val="left"/>
      <w:pPr>
        <w:ind w:left="720" w:hanging="360"/>
      </w:pPr>
      <w:rPr>
        <w:rFonts w:ascii="Symbol" w:hAnsi="Symbol" w:hint="default"/>
      </w:rPr>
    </w:lvl>
    <w:lvl w:ilvl="1" w:tplc="CDEA38D8">
      <w:start w:val="1"/>
      <w:numFmt w:val="bullet"/>
      <w:lvlText w:val="o"/>
      <w:lvlJc w:val="left"/>
      <w:pPr>
        <w:ind w:left="1440" w:hanging="360"/>
      </w:pPr>
      <w:rPr>
        <w:rFonts w:ascii="Courier New" w:hAnsi="Courier New" w:hint="default"/>
      </w:rPr>
    </w:lvl>
    <w:lvl w:ilvl="2" w:tplc="11CC24AE">
      <w:start w:val="1"/>
      <w:numFmt w:val="bullet"/>
      <w:lvlText w:val=""/>
      <w:lvlJc w:val="left"/>
      <w:pPr>
        <w:ind w:left="2160" w:hanging="360"/>
      </w:pPr>
      <w:rPr>
        <w:rFonts w:ascii="Wingdings" w:hAnsi="Wingdings" w:hint="default"/>
      </w:rPr>
    </w:lvl>
    <w:lvl w:ilvl="3" w:tplc="914480DC">
      <w:start w:val="1"/>
      <w:numFmt w:val="bullet"/>
      <w:lvlText w:val=""/>
      <w:lvlJc w:val="left"/>
      <w:pPr>
        <w:ind w:left="2880" w:hanging="360"/>
      </w:pPr>
      <w:rPr>
        <w:rFonts w:ascii="Symbol" w:hAnsi="Symbol" w:hint="default"/>
      </w:rPr>
    </w:lvl>
    <w:lvl w:ilvl="4" w:tplc="D780E9EE">
      <w:start w:val="1"/>
      <w:numFmt w:val="bullet"/>
      <w:lvlText w:val="o"/>
      <w:lvlJc w:val="left"/>
      <w:pPr>
        <w:ind w:left="3600" w:hanging="360"/>
      </w:pPr>
      <w:rPr>
        <w:rFonts w:ascii="Courier New" w:hAnsi="Courier New" w:hint="default"/>
      </w:rPr>
    </w:lvl>
    <w:lvl w:ilvl="5" w:tplc="183AAA22">
      <w:start w:val="1"/>
      <w:numFmt w:val="bullet"/>
      <w:lvlText w:val=""/>
      <w:lvlJc w:val="left"/>
      <w:pPr>
        <w:ind w:left="4320" w:hanging="360"/>
      </w:pPr>
      <w:rPr>
        <w:rFonts w:ascii="Wingdings" w:hAnsi="Wingdings" w:hint="default"/>
      </w:rPr>
    </w:lvl>
    <w:lvl w:ilvl="6" w:tplc="4A7CE59A">
      <w:start w:val="1"/>
      <w:numFmt w:val="bullet"/>
      <w:lvlText w:val=""/>
      <w:lvlJc w:val="left"/>
      <w:pPr>
        <w:ind w:left="5040" w:hanging="360"/>
      </w:pPr>
      <w:rPr>
        <w:rFonts w:ascii="Symbol" w:hAnsi="Symbol" w:hint="default"/>
      </w:rPr>
    </w:lvl>
    <w:lvl w:ilvl="7" w:tplc="DCD43D1E">
      <w:start w:val="1"/>
      <w:numFmt w:val="bullet"/>
      <w:lvlText w:val="o"/>
      <w:lvlJc w:val="left"/>
      <w:pPr>
        <w:ind w:left="5760" w:hanging="360"/>
      </w:pPr>
      <w:rPr>
        <w:rFonts w:ascii="Courier New" w:hAnsi="Courier New" w:hint="default"/>
      </w:rPr>
    </w:lvl>
    <w:lvl w:ilvl="8" w:tplc="040A502A">
      <w:start w:val="1"/>
      <w:numFmt w:val="bullet"/>
      <w:lvlText w:val=""/>
      <w:lvlJc w:val="left"/>
      <w:pPr>
        <w:ind w:left="6480" w:hanging="360"/>
      </w:pPr>
      <w:rPr>
        <w:rFonts w:ascii="Wingdings" w:hAnsi="Wingdings" w:hint="default"/>
      </w:rPr>
    </w:lvl>
  </w:abstractNum>
  <w:abstractNum w:abstractNumId="2" w15:restartNumberingAfterBreak="0">
    <w:nsid w:val="0AAB9A72"/>
    <w:multiLevelType w:val="hybridMultilevel"/>
    <w:tmpl w:val="61765654"/>
    <w:lvl w:ilvl="0" w:tplc="2E70C316">
      <w:start w:val="1"/>
      <w:numFmt w:val="bullet"/>
      <w:lvlText w:val=""/>
      <w:lvlJc w:val="left"/>
      <w:pPr>
        <w:ind w:left="720" w:hanging="360"/>
      </w:pPr>
      <w:rPr>
        <w:rFonts w:ascii="Symbol" w:hAnsi="Symbol" w:hint="default"/>
      </w:rPr>
    </w:lvl>
    <w:lvl w:ilvl="1" w:tplc="B7446224">
      <w:start w:val="1"/>
      <w:numFmt w:val="bullet"/>
      <w:lvlText w:val="o"/>
      <w:lvlJc w:val="left"/>
      <w:pPr>
        <w:ind w:left="1440" w:hanging="360"/>
      </w:pPr>
      <w:rPr>
        <w:rFonts w:ascii="Courier New" w:hAnsi="Courier New" w:hint="default"/>
      </w:rPr>
    </w:lvl>
    <w:lvl w:ilvl="2" w:tplc="7E5022CA">
      <w:start w:val="1"/>
      <w:numFmt w:val="bullet"/>
      <w:lvlText w:val=""/>
      <w:lvlJc w:val="left"/>
      <w:pPr>
        <w:ind w:left="2160" w:hanging="360"/>
      </w:pPr>
      <w:rPr>
        <w:rFonts w:ascii="Wingdings" w:hAnsi="Wingdings" w:hint="default"/>
      </w:rPr>
    </w:lvl>
    <w:lvl w:ilvl="3" w:tplc="0FBCF7DE">
      <w:start w:val="1"/>
      <w:numFmt w:val="bullet"/>
      <w:lvlText w:val=""/>
      <w:lvlJc w:val="left"/>
      <w:pPr>
        <w:ind w:left="2880" w:hanging="360"/>
      </w:pPr>
      <w:rPr>
        <w:rFonts w:ascii="Symbol" w:hAnsi="Symbol" w:hint="default"/>
      </w:rPr>
    </w:lvl>
    <w:lvl w:ilvl="4" w:tplc="B77E0DD6">
      <w:start w:val="1"/>
      <w:numFmt w:val="bullet"/>
      <w:lvlText w:val="o"/>
      <w:lvlJc w:val="left"/>
      <w:pPr>
        <w:ind w:left="3600" w:hanging="360"/>
      </w:pPr>
      <w:rPr>
        <w:rFonts w:ascii="Courier New" w:hAnsi="Courier New" w:hint="default"/>
      </w:rPr>
    </w:lvl>
    <w:lvl w:ilvl="5" w:tplc="4370AFE2">
      <w:start w:val="1"/>
      <w:numFmt w:val="bullet"/>
      <w:lvlText w:val=""/>
      <w:lvlJc w:val="left"/>
      <w:pPr>
        <w:ind w:left="4320" w:hanging="360"/>
      </w:pPr>
      <w:rPr>
        <w:rFonts w:ascii="Wingdings" w:hAnsi="Wingdings" w:hint="default"/>
      </w:rPr>
    </w:lvl>
    <w:lvl w:ilvl="6" w:tplc="0D025A1C">
      <w:start w:val="1"/>
      <w:numFmt w:val="bullet"/>
      <w:lvlText w:val=""/>
      <w:lvlJc w:val="left"/>
      <w:pPr>
        <w:ind w:left="5040" w:hanging="360"/>
      </w:pPr>
      <w:rPr>
        <w:rFonts w:ascii="Symbol" w:hAnsi="Symbol" w:hint="default"/>
      </w:rPr>
    </w:lvl>
    <w:lvl w:ilvl="7" w:tplc="3604BCA2">
      <w:start w:val="1"/>
      <w:numFmt w:val="bullet"/>
      <w:lvlText w:val="o"/>
      <w:lvlJc w:val="left"/>
      <w:pPr>
        <w:ind w:left="5760" w:hanging="360"/>
      </w:pPr>
      <w:rPr>
        <w:rFonts w:ascii="Courier New" w:hAnsi="Courier New" w:hint="default"/>
      </w:rPr>
    </w:lvl>
    <w:lvl w:ilvl="8" w:tplc="3828A674">
      <w:start w:val="1"/>
      <w:numFmt w:val="bullet"/>
      <w:lvlText w:val=""/>
      <w:lvlJc w:val="left"/>
      <w:pPr>
        <w:ind w:left="6480" w:hanging="360"/>
      </w:pPr>
      <w:rPr>
        <w:rFonts w:ascii="Wingdings" w:hAnsi="Wingdings" w:hint="default"/>
      </w:rPr>
    </w:lvl>
  </w:abstractNum>
  <w:abstractNum w:abstractNumId="3" w15:restartNumberingAfterBreak="0">
    <w:nsid w:val="131657D7"/>
    <w:multiLevelType w:val="hybridMultilevel"/>
    <w:tmpl w:val="A25C0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A7FD0"/>
    <w:multiLevelType w:val="hybridMultilevel"/>
    <w:tmpl w:val="9A648898"/>
    <w:lvl w:ilvl="0" w:tplc="D8141A54">
      <w:start w:val="1"/>
      <w:numFmt w:val="bullet"/>
      <w:lvlText w:val=""/>
      <w:lvlJc w:val="left"/>
      <w:pPr>
        <w:ind w:left="720" w:hanging="360"/>
      </w:pPr>
      <w:rPr>
        <w:rFonts w:ascii="Symbol" w:hAnsi="Symbol" w:hint="default"/>
      </w:rPr>
    </w:lvl>
    <w:lvl w:ilvl="1" w:tplc="663CAC92">
      <w:start w:val="1"/>
      <w:numFmt w:val="bullet"/>
      <w:lvlText w:val="o"/>
      <w:lvlJc w:val="left"/>
      <w:pPr>
        <w:ind w:left="1440" w:hanging="360"/>
      </w:pPr>
      <w:rPr>
        <w:rFonts w:ascii="Courier New" w:hAnsi="Courier New" w:hint="default"/>
      </w:rPr>
    </w:lvl>
    <w:lvl w:ilvl="2" w:tplc="C824A754">
      <w:start w:val="1"/>
      <w:numFmt w:val="bullet"/>
      <w:lvlText w:val=""/>
      <w:lvlJc w:val="left"/>
      <w:pPr>
        <w:ind w:left="2160" w:hanging="360"/>
      </w:pPr>
      <w:rPr>
        <w:rFonts w:ascii="Wingdings" w:hAnsi="Wingdings" w:hint="default"/>
      </w:rPr>
    </w:lvl>
    <w:lvl w:ilvl="3" w:tplc="C116DC8C">
      <w:start w:val="1"/>
      <w:numFmt w:val="bullet"/>
      <w:lvlText w:val=""/>
      <w:lvlJc w:val="left"/>
      <w:pPr>
        <w:ind w:left="2880" w:hanging="360"/>
      </w:pPr>
      <w:rPr>
        <w:rFonts w:ascii="Symbol" w:hAnsi="Symbol" w:hint="default"/>
      </w:rPr>
    </w:lvl>
    <w:lvl w:ilvl="4" w:tplc="8DC2F646">
      <w:start w:val="1"/>
      <w:numFmt w:val="bullet"/>
      <w:lvlText w:val="o"/>
      <w:lvlJc w:val="left"/>
      <w:pPr>
        <w:ind w:left="3600" w:hanging="360"/>
      </w:pPr>
      <w:rPr>
        <w:rFonts w:ascii="Courier New" w:hAnsi="Courier New" w:hint="default"/>
      </w:rPr>
    </w:lvl>
    <w:lvl w:ilvl="5" w:tplc="769CB994">
      <w:start w:val="1"/>
      <w:numFmt w:val="bullet"/>
      <w:lvlText w:val=""/>
      <w:lvlJc w:val="left"/>
      <w:pPr>
        <w:ind w:left="4320" w:hanging="360"/>
      </w:pPr>
      <w:rPr>
        <w:rFonts w:ascii="Wingdings" w:hAnsi="Wingdings" w:hint="default"/>
      </w:rPr>
    </w:lvl>
    <w:lvl w:ilvl="6" w:tplc="0CE88924">
      <w:start w:val="1"/>
      <w:numFmt w:val="bullet"/>
      <w:lvlText w:val=""/>
      <w:lvlJc w:val="left"/>
      <w:pPr>
        <w:ind w:left="5040" w:hanging="360"/>
      </w:pPr>
      <w:rPr>
        <w:rFonts w:ascii="Symbol" w:hAnsi="Symbol" w:hint="default"/>
      </w:rPr>
    </w:lvl>
    <w:lvl w:ilvl="7" w:tplc="CA9EC622">
      <w:start w:val="1"/>
      <w:numFmt w:val="bullet"/>
      <w:lvlText w:val="o"/>
      <w:lvlJc w:val="left"/>
      <w:pPr>
        <w:ind w:left="5760" w:hanging="360"/>
      </w:pPr>
      <w:rPr>
        <w:rFonts w:ascii="Courier New" w:hAnsi="Courier New" w:hint="default"/>
      </w:rPr>
    </w:lvl>
    <w:lvl w:ilvl="8" w:tplc="B9CC5F6C">
      <w:start w:val="1"/>
      <w:numFmt w:val="bullet"/>
      <w:lvlText w:val=""/>
      <w:lvlJc w:val="left"/>
      <w:pPr>
        <w:ind w:left="6480" w:hanging="360"/>
      </w:pPr>
      <w:rPr>
        <w:rFonts w:ascii="Wingdings" w:hAnsi="Wingdings" w:hint="default"/>
      </w:rPr>
    </w:lvl>
  </w:abstractNum>
  <w:abstractNum w:abstractNumId="5" w15:restartNumberingAfterBreak="0">
    <w:nsid w:val="285811C4"/>
    <w:multiLevelType w:val="hybridMultilevel"/>
    <w:tmpl w:val="8028E4B6"/>
    <w:lvl w:ilvl="0" w:tplc="CF0CA758">
      <w:start w:val="1"/>
      <w:numFmt w:val="bullet"/>
      <w:lvlText w:val=""/>
      <w:lvlJc w:val="left"/>
      <w:pPr>
        <w:ind w:left="720" w:hanging="360"/>
      </w:pPr>
      <w:rPr>
        <w:rFonts w:ascii="Arial,Sans-Serif" w:hAnsi="Arial,Sans-Serif" w:hint="default"/>
      </w:rPr>
    </w:lvl>
    <w:lvl w:ilvl="1" w:tplc="7A0E0DEC">
      <w:start w:val="1"/>
      <w:numFmt w:val="bullet"/>
      <w:lvlText w:val="o"/>
      <w:lvlJc w:val="left"/>
      <w:pPr>
        <w:ind w:left="1440" w:hanging="360"/>
      </w:pPr>
      <w:rPr>
        <w:rFonts w:ascii="Courier New" w:hAnsi="Courier New" w:hint="default"/>
      </w:rPr>
    </w:lvl>
    <w:lvl w:ilvl="2" w:tplc="8F52E33A">
      <w:start w:val="1"/>
      <w:numFmt w:val="bullet"/>
      <w:lvlText w:val=""/>
      <w:lvlJc w:val="left"/>
      <w:pPr>
        <w:ind w:left="2160" w:hanging="360"/>
      </w:pPr>
      <w:rPr>
        <w:rFonts w:ascii="Wingdings" w:hAnsi="Wingdings" w:hint="default"/>
      </w:rPr>
    </w:lvl>
    <w:lvl w:ilvl="3" w:tplc="BD5852FA">
      <w:start w:val="1"/>
      <w:numFmt w:val="bullet"/>
      <w:lvlText w:val=""/>
      <w:lvlJc w:val="left"/>
      <w:pPr>
        <w:ind w:left="2880" w:hanging="360"/>
      </w:pPr>
      <w:rPr>
        <w:rFonts w:ascii="Symbol" w:hAnsi="Symbol" w:hint="default"/>
      </w:rPr>
    </w:lvl>
    <w:lvl w:ilvl="4" w:tplc="CE0E8906">
      <w:start w:val="1"/>
      <w:numFmt w:val="bullet"/>
      <w:lvlText w:val="o"/>
      <w:lvlJc w:val="left"/>
      <w:pPr>
        <w:ind w:left="3600" w:hanging="360"/>
      </w:pPr>
      <w:rPr>
        <w:rFonts w:ascii="Courier New" w:hAnsi="Courier New" w:hint="default"/>
      </w:rPr>
    </w:lvl>
    <w:lvl w:ilvl="5" w:tplc="2B687A50">
      <w:start w:val="1"/>
      <w:numFmt w:val="bullet"/>
      <w:lvlText w:val=""/>
      <w:lvlJc w:val="left"/>
      <w:pPr>
        <w:ind w:left="4320" w:hanging="360"/>
      </w:pPr>
      <w:rPr>
        <w:rFonts w:ascii="Wingdings" w:hAnsi="Wingdings" w:hint="default"/>
      </w:rPr>
    </w:lvl>
    <w:lvl w:ilvl="6" w:tplc="F056D81E">
      <w:start w:val="1"/>
      <w:numFmt w:val="bullet"/>
      <w:lvlText w:val=""/>
      <w:lvlJc w:val="left"/>
      <w:pPr>
        <w:ind w:left="5040" w:hanging="360"/>
      </w:pPr>
      <w:rPr>
        <w:rFonts w:ascii="Symbol" w:hAnsi="Symbol" w:hint="default"/>
      </w:rPr>
    </w:lvl>
    <w:lvl w:ilvl="7" w:tplc="927056CA">
      <w:start w:val="1"/>
      <w:numFmt w:val="bullet"/>
      <w:lvlText w:val="o"/>
      <w:lvlJc w:val="left"/>
      <w:pPr>
        <w:ind w:left="5760" w:hanging="360"/>
      </w:pPr>
      <w:rPr>
        <w:rFonts w:ascii="Courier New" w:hAnsi="Courier New" w:hint="default"/>
      </w:rPr>
    </w:lvl>
    <w:lvl w:ilvl="8" w:tplc="1C16C5AE">
      <w:start w:val="1"/>
      <w:numFmt w:val="bullet"/>
      <w:lvlText w:val=""/>
      <w:lvlJc w:val="left"/>
      <w:pPr>
        <w:ind w:left="6480" w:hanging="360"/>
      </w:pPr>
      <w:rPr>
        <w:rFonts w:ascii="Wingdings" w:hAnsi="Wingdings" w:hint="default"/>
      </w:rPr>
    </w:lvl>
  </w:abstractNum>
  <w:abstractNum w:abstractNumId="6" w15:restartNumberingAfterBreak="0">
    <w:nsid w:val="2BEF80ED"/>
    <w:multiLevelType w:val="hybridMultilevel"/>
    <w:tmpl w:val="4BF44DEE"/>
    <w:lvl w:ilvl="0" w:tplc="3B6AAB44">
      <w:start w:val="1"/>
      <w:numFmt w:val="bullet"/>
      <w:lvlText w:val=""/>
      <w:lvlJc w:val="left"/>
      <w:pPr>
        <w:ind w:left="720" w:hanging="360"/>
      </w:pPr>
      <w:rPr>
        <w:rFonts w:ascii="Arial,Sans-Serif" w:hAnsi="Arial,Sans-Serif" w:hint="default"/>
      </w:rPr>
    </w:lvl>
    <w:lvl w:ilvl="1" w:tplc="001ED51E">
      <w:start w:val="1"/>
      <w:numFmt w:val="bullet"/>
      <w:lvlText w:val="o"/>
      <w:lvlJc w:val="left"/>
      <w:pPr>
        <w:ind w:left="1440" w:hanging="360"/>
      </w:pPr>
      <w:rPr>
        <w:rFonts w:ascii="Courier New" w:hAnsi="Courier New" w:hint="default"/>
      </w:rPr>
    </w:lvl>
    <w:lvl w:ilvl="2" w:tplc="7C3C65F8">
      <w:start w:val="1"/>
      <w:numFmt w:val="bullet"/>
      <w:lvlText w:val=""/>
      <w:lvlJc w:val="left"/>
      <w:pPr>
        <w:ind w:left="2160" w:hanging="360"/>
      </w:pPr>
      <w:rPr>
        <w:rFonts w:ascii="Wingdings" w:hAnsi="Wingdings" w:hint="default"/>
      </w:rPr>
    </w:lvl>
    <w:lvl w:ilvl="3" w:tplc="4F54DAE6">
      <w:start w:val="1"/>
      <w:numFmt w:val="bullet"/>
      <w:lvlText w:val=""/>
      <w:lvlJc w:val="left"/>
      <w:pPr>
        <w:ind w:left="2880" w:hanging="360"/>
      </w:pPr>
      <w:rPr>
        <w:rFonts w:ascii="Symbol" w:hAnsi="Symbol" w:hint="default"/>
      </w:rPr>
    </w:lvl>
    <w:lvl w:ilvl="4" w:tplc="338E3A18">
      <w:start w:val="1"/>
      <w:numFmt w:val="bullet"/>
      <w:lvlText w:val="o"/>
      <w:lvlJc w:val="left"/>
      <w:pPr>
        <w:ind w:left="3600" w:hanging="360"/>
      </w:pPr>
      <w:rPr>
        <w:rFonts w:ascii="Courier New" w:hAnsi="Courier New" w:hint="default"/>
      </w:rPr>
    </w:lvl>
    <w:lvl w:ilvl="5" w:tplc="3328FD58">
      <w:start w:val="1"/>
      <w:numFmt w:val="bullet"/>
      <w:lvlText w:val=""/>
      <w:lvlJc w:val="left"/>
      <w:pPr>
        <w:ind w:left="4320" w:hanging="360"/>
      </w:pPr>
      <w:rPr>
        <w:rFonts w:ascii="Wingdings" w:hAnsi="Wingdings" w:hint="default"/>
      </w:rPr>
    </w:lvl>
    <w:lvl w:ilvl="6" w:tplc="C1C0870C">
      <w:start w:val="1"/>
      <w:numFmt w:val="bullet"/>
      <w:lvlText w:val=""/>
      <w:lvlJc w:val="left"/>
      <w:pPr>
        <w:ind w:left="5040" w:hanging="360"/>
      </w:pPr>
      <w:rPr>
        <w:rFonts w:ascii="Symbol" w:hAnsi="Symbol" w:hint="default"/>
      </w:rPr>
    </w:lvl>
    <w:lvl w:ilvl="7" w:tplc="3D4E5260">
      <w:start w:val="1"/>
      <w:numFmt w:val="bullet"/>
      <w:lvlText w:val="o"/>
      <w:lvlJc w:val="left"/>
      <w:pPr>
        <w:ind w:left="5760" w:hanging="360"/>
      </w:pPr>
      <w:rPr>
        <w:rFonts w:ascii="Courier New" w:hAnsi="Courier New" w:hint="default"/>
      </w:rPr>
    </w:lvl>
    <w:lvl w:ilvl="8" w:tplc="C1D81D0A">
      <w:start w:val="1"/>
      <w:numFmt w:val="bullet"/>
      <w:lvlText w:val=""/>
      <w:lvlJc w:val="left"/>
      <w:pPr>
        <w:ind w:left="6480" w:hanging="360"/>
      </w:pPr>
      <w:rPr>
        <w:rFonts w:ascii="Wingdings" w:hAnsi="Wingdings" w:hint="default"/>
      </w:rPr>
    </w:lvl>
  </w:abstractNum>
  <w:abstractNum w:abstractNumId="7" w15:restartNumberingAfterBreak="0">
    <w:nsid w:val="3B3881B9"/>
    <w:multiLevelType w:val="hybridMultilevel"/>
    <w:tmpl w:val="05001478"/>
    <w:lvl w:ilvl="0" w:tplc="C5665494">
      <w:start w:val="1"/>
      <w:numFmt w:val="bullet"/>
      <w:lvlText w:val=""/>
      <w:lvlJc w:val="left"/>
      <w:pPr>
        <w:ind w:left="720" w:hanging="360"/>
      </w:pPr>
      <w:rPr>
        <w:rFonts w:ascii="Arial,Sans-Serif" w:hAnsi="Arial,Sans-Serif" w:hint="default"/>
      </w:rPr>
    </w:lvl>
    <w:lvl w:ilvl="1" w:tplc="092EA1F0">
      <w:start w:val="1"/>
      <w:numFmt w:val="bullet"/>
      <w:lvlText w:val="o"/>
      <w:lvlJc w:val="left"/>
      <w:pPr>
        <w:ind w:left="1440" w:hanging="360"/>
      </w:pPr>
      <w:rPr>
        <w:rFonts w:ascii="Courier New" w:hAnsi="Courier New" w:hint="default"/>
      </w:rPr>
    </w:lvl>
    <w:lvl w:ilvl="2" w:tplc="E2626B3A">
      <w:start w:val="1"/>
      <w:numFmt w:val="bullet"/>
      <w:lvlText w:val=""/>
      <w:lvlJc w:val="left"/>
      <w:pPr>
        <w:ind w:left="2160" w:hanging="360"/>
      </w:pPr>
      <w:rPr>
        <w:rFonts w:ascii="Wingdings" w:hAnsi="Wingdings" w:hint="default"/>
      </w:rPr>
    </w:lvl>
    <w:lvl w:ilvl="3" w:tplc="F02EB7BC">
      <w:start w:val="1"/>
      <w:numFmt w:val="bullet"/>
      <w:lvlText w:val=""/>
      <w:lvlJc w:val="left"/>
      <w:pPr>
        <w:ind w:left="2880" w:hanging="360"/>
      </w:pPr>
      <w:rPr>
        <w:rFonts w:ascii="Symbol" w:hAnsi="Symbol" w:hint="default"/>
      </w:rPr>
    </w:lvl>
    <w:lvl w:ilvl="4" w:tplc="2906116E">
      <w:start w:val="1"/>
      <w:numFmt w:val="bullet"/>
      <w:lvlText w:val="o"/>
      <w:lvlJc w:val="left"/>
      <w:pPr>
        <w:ind w:left="3600" w:hanging="360"/>
      </w:pPr>
      <w:rPr>
        <w:rFonts w:ascii="Courier New" w:hAnsi="Courier New" w:hint="default"/>
      </w:rPr>
    </w:lvl>
    <w:lvl w:ilvl="5" w:tplc="0E3C73A8">
      <w:start w:val="1"/>
      <w:numFmt w:val="bullet"/>
      <w:lvlText w:val=""/>
      <w:lvlJc w:val="left"/>
      <w:pPr>
        <w:ind w:left="4320" w:hanging="360"/>
      </w:pPr>
      <w:rPr>
        <w:rFonts w:ascii="Wingdings" w:hAnsi="Wingdings" w:hint="default"/>
      </w:rPr>
    </w:lvl>
    <w:lvl w:ilvl="6" w:tplc="6C64BF28">
      <w:start w:val="1"/>
      <w:numFmt w:val="bullet"/>
      <w:lvlText w:val=""/>
      <w:lvlJc w:val="left"/>
      <w:pPr>
        <w:ind w:left="5040" w:hanging="360"/>
      </w:pPr>
      <w:rPr>
        <w:rFonts w:ascii="Symbol" w:hAnsi="Symbol" w:hint="default"/>
      </w:rPr>
    </w:lvl>
    <w:lvl w:ilvl="7" w:tplc="EE5CC828">
      <w:start w:val="1"/>
      <w:numFmt w:val="bullet"/>
      <w:lvlText w:val="o"/>
      <w:lvlJc w:val="left"/>
      <w:pPr>
        <w:ind w:left="5760" w:hanging="360"/>
      </w:pPr>
      <w:rPr>
        <w:rFonts w:ascii="Courier New" w:hAnsi="Courier New" w:hint="default"/>
      </w:rPr>
    </w:lvl>
    <w:lvl w:ilvl="8" w:tplc="6158D4EE">
      <w:start w:val="1"/>
      <w:numFmt w:val="bullet"/>
      <w:lvlText w:val=""/>
      <w:lvlJc w:val="left"/>
      <w:pPr>
        <w:ind w:left="6480" w:hanging="360"/>
      </w:pPr>
      <w:rPr>
        <w:rFonts w:ascii="Wingdings" w:hAnsi="Wingdings" w:hint="default"/>
      </w:rPr>
    </w:lvl>
  </w:abstractNum>
  <w:abstractNum w:abstractNumId="8" w15:restartNumberingAfterBreak="0">
    <w:nsid w:val="3C752C79"/>
    <w:multiLevelType w:val="hybridMultilevel"/>
    <w:tmpl w:val="175EC3AE"/>
    <w:lvl w:ilvl="0" w:tplc="94C4AD64">
      <w:start w:val="1"/>
      <w:numFmt w:val="bullet"/>
      <w:lvlText w:val=""/>
      <w:lvlJc w:val="left"/>
      <w:pPr>
        <w:ind w:left="720" w:hanging="360"/>
      </w:pPr>
      <w:rPr>
        <w:rFonts w:ascii="Symbol" w:hAnsi="Symbol" w:hint="default"/>
      </w:rPr>
    </w:lvl>
    <w:lvl w:ilvl="1" w:tplc="8AC87F94">
      <w:start w:val="1"/>
      <w:numFmt w:val="bullet"/>
      <w:lvlText w:val="o"/>
      <w:lvlJc w:val="left"/>
      <w:pPr>
        <w:ind w:left="1440" w:hanging="360"/>
      </w:pPr>
      <w:rPr>
        <w:rFonts w:ascii="Courier New" w:hAnsi="Courier New" w:hint="default"/>
      </w:rPr>
    </w:lvl>
    <w:lvl w:ilvl="2" w:tplc="F8C6796A">
      <w:start w:val="1"/>
      <w:numFmt w:val="bullet"/>
      <w:lvlText w:val=""/>
      <w:lvlJc w:val="left"/>
      <w:pPr>
        <w:ind w:left="2160" w:hanging="360"/>
      </w:pPr>
      <w:rPr>
        <w:rFonts w:ascii="Wingdings" w:hAnsi="Wingdings" w:hint="default"/>
      </w:rPr>
    </w:lvl>
    <w:lvl w:ilvl="3" w:tplc="4FA031D0">
      <w:start w:val="1"/>
      <w:numFmt w:val="bullet"/>
      <w:lvlText w:val=""/>
      <w:lvlJc w:val="left"/>
      <w:pPr>
        <w:ind w:left="2880" w:hanging="360"/>
      </w:pPr>
      <w:rPr>
        <w:rFonts w:ascii="Symbol" w:hAnsi="Symbol" w:hint="default"/>
      </w:rPr>
    </w:lvl>
    <w:lvl w:ilvl="4" w:tplc="765C0AA4">
      <w:start w:val="1"/>
      <w:numFmt w:val="bullet"/>
      <w:lvlText w:val="o"/>
      <w:lvlJc w:val="left"/>
      <w:pPr>
        <w:ind w:left="3600" w:hanging="360"/>
      </w:pPr>
      <w:rPr>
        <w:rFonts w:ascii="Courier New" w:hAnsi="Courier New" w:hint="default"/>
      </w:rPr>
    </w:lvl>
    <w:lvl w:ilvl="5" w:tplc="9CB08FB4">
      <w:start w:val="1"/>
      <w:numFmt w:val="bullet"/>
      <w:lvlText w:val=""/>
      <w:lvlJc w:val="left"/>
      <w:pPr>
        <w:ind w:left="4320" w:hanging="360"/>
      </w:pPr>
      <w:rPr>
        <w:rFonts w:ascii="Wingdings" w:hAnsi="Wingdings" w:hint="default"/>
      </w:rPr>
    </w:lvl>
    <w:lvl w:ilvl="6" w:tplc="6B26FF34">
      <w:start w:val="1"/>
      <w:numFmt w:val="bullet"/>
      <w:lvlText w:val=""/>
      <w:lvlJc w:val="left"/>
      <w:pPr>
        <w:ind w:left="5040" w:hanging="360"/>
      </w:pPr>
      <w:rPr>
        <w:rFonts w:ascii="Symbol" w:hAnsi="Symbol" w:hint="default"/>
      </w:rPr>
    </w:lvl>
    <w:lvl w:ilvl="7" w:tplc="1DF6E704">
      <w:start w:val="1"/>
      <w:numFmt w:val="bullet"/>
      <w:lvlText w:val="o"/>
      <w:lvlJc w:val="left"/>
      <w:pPr>
        <w:ind w:left="5760" w:hanging="360"/>
      </w:pPr>
      <w:rPr>
        <w:rFonts w:ascii="Courier New" w:hAnsi="Courier New" w:hint="default"/>
      </w:rPr>
    </w:lvl>
    <w:lvl w:ilvl="8" w:tplc="29948F4A">
      <w:start w:val="1"/>
      <w:numFmt w:val="bullet"/>
      <w:lvlText w:val=""/>
      <w:lvlJc w:val="left"/>
      <w:pPr>
        <w:ind w:left="6480" w:hanging="360"/>
      </w:pPr>
      <w:rPr>
        <w:rFonts w:ascii="Wingdings" w:hAnsi="Wingdings" w:hint="default"/>
      </w:rPr>
    </w:lvl>
  </w:abstractNum>
  <w:abstractNum w:abstractNumId="9" w15:restartNumberingAfterBreak="0">
    <w:nsid w:val="3ECD23BE"/>
    <w:multiLevelType w:val="hybridMultilevel"/>
    <w:tmpl w:val="1EB2E422"/>
    <w:lvl w:ilvl="0" w:tplc="8F20684E">
      <w:start w:val="1"/>
      <w:numFmt w:val="bullet"/>
      <w:lvlText w:val=""/>
      <w:lvlJc w:val="left"/>
      <w:pPr>
        <w:ind w:left="720" w:hanging="360"/>
      </w:pPr>
      <w:rPr>
        <w:rFonts w:ascii="Arial,Sans-Serif" w:hAnsi="Arial,Sans-Serif" w:hint="default"/>
      </w:rPr>
    </w:lvl>
    <w:lvl w:ilvl="1" w:tplc="D8222A32">
      <w:start w:val="1"/>
      <w:numFmt w:val="bullet"/>
      <w:lvlText w:val="o"/>
      <w:lvlJc w:val="left"/>
      <w:pPr>
        <w:ind w:left="1440" w:hanging="360"/>
      </w:pPr>
      <w:rPr>
        <w:rFonts w:ascii="Courier New" w:hAnsi="Courier New" w:hint="default"/>
      </w:rPr>
    </w:lvl>
    <w:lvl w:ilvl="2" w:tplc="11A8DA24">
      <w:start w:val="1"/>
      <w:numFmt w:val="bullet"/>
      <w:lvlText w:val=""/>
      <w:lvlJc w:val="left"/>
      <w:pPr>
        <w:ind w:left="2160" w:hanging="360"/>
      </w:pPr>
      <w:rPr>
        <w:rFonts w:ascii="Wingdings" w:hAnsi="Wingdings" w:hint="default"/>
      </w:rPr>
    </w:lvl>
    <w:lvl w:ilvl="3" w:tplc="0F080E18">
      <w:start w:val="1"/>
      <w:numFmt w:val="bullet"/>
      <w:lvlText w:val=""/>
      <w:lvlJc w:val="left"/>
      <w:pPr>
        <w:ind w:left="2880" w:hanging="360"/>
      </w:pPr>
      <w:rPr>
        <w:rFonts w:ascii="Symbol" w:hAnsi="Symbol" w:hint="default"/>
      </w:rPr>
    </w:lvl>
    <w:lvl w:ilvl="4" w:tplc="EA544BE2">
      <w:start w:val="1"/>
      <w:numFmt w:val="bullet"/>
      <w:lvlText w:val="o"/>
      <w:lvlJc w:val="left"/>
      <w:pPr>
        <w:ind w:left="3600" w:hanging="360"/>
      </w:pPr>
      <w:rPr>
        <w:rFonts w:ascii="Courier New" w:hAnsi="Courier New" w:hint="default"/>
      </w:rPr>
    </w:lvl>
    <w:lvl w:ilvl="5" w:tplc="A710AFD6">
      <w:start w:val="1"/>
      <w:numFmt w:val="bullet"/>
      <w:lvlText w:val=""/>
      <w:lvlJc w:val="left"/>
      <w:pPr>
        <w:ind w:left="4320" w:hanging="360"/>
      </w:pPr>
      <w:rPr>
        <w:rFonts w:ascii="Wingdings" w:hAnsi="Wingdings" w:hint="default"/>
      </w:rPr>
    </w:lvl>
    <w:lvl w:ilvl="6" w:tplc="3482D6D0">
      <w:start w:val="1"/>
      <w:numFmt w:val="bullet"/>
      <w:lvlText w:val=""/>
      <w:lvlJc w:val="left"/>
      <w:pPr>
        <w:ind w:left="5040" w:hanging="360"/>
      </w:pPr>
      <w:rPr>
        <w:rFonts w:ascii="Symbol" w:hAnsi="Symbol" w:hint="default"/>
      </w:rPr>
    </w:lvl>
    <w:lvl w:ilvl="7" w:tplc="8A683DF6">
      <w:start w:val="1"/>
      <w:numFmt w:val="bullet"/>
      <w:lvlText w:val="o"/>
      <w:lvlJc w:val="left"/>
      <w:pPr>
        <w:ind w:left="5760" w:hanging="360"/>
      </w:pPr>
      <w:rPr>
        <w:rFonts w:ascii="Courier New" w:hAnsi="Courier New" w:hint="default"/>
      </w:rPr>
    </w:lvl>
    <w:lvl w:ilvl="8" w:tplc="78E66FF6">
      <w:start w:val="1"/>
      <w:numFmt w:val="bullet"/>
      <w:lvlText w:val=""/>
      <w:lvlJc w:val="left"/>
      <w:pPr>
        <w:ind w:left="6480" w:hanging="360"/>
      </w:pPr>
      <w:rPr>
        <w:rFonts w:ascii="Wingdings" w:hAnsi="Wingdings" w:hint="default"/>
      </w:rPr>
    </w:lvl>
  </w:abstractNum>
  <w:abstractNum w:abstractNumId="10" w15:restartNumberingAfterBreak="0">
    <w:nsid w:val="3F3423E3"/>
    <w:multiLevelType w:val="hybridMultilevel"/>
    <w:tmpl w:val="B3DC6AFA"/>
    <w:lvl w:ilvl="0" w:tplc="904E6C06">
      <w:start w:val="1"/>
      <w:numFmt w:val="bullet"/>
      <w:lvlText w:val=""/>
      <w:lvlJc w:val="left"/>
      <w:pPr>
        <w:ind w:left="720" w:hanging="360"/>
      </w:pPr>
      <w:rPr>
        <w:rFonts w:ascii="Arial,Sans-Serif" w:hAnsi="Arial,Sans-Serif" w:hint="default"/>
      </w:rPr>
    </w:lvl>
    <w:lvl w:ilvl="1" w:tplc="7EB2ED8E">
      <w:start w:val="1"/>
      <w:numFmt w:val="bullet"/>
      <w:lvlText w:val="o"/>
      <w:lvlJc w:val="left"/>
      <w:pPr>
        <w:ind w:left="1440" w:hanging="360"/>
      </w:pPr>
      <w:rPr>
        <w:rFonts w:ascii="Courier New" w:hAnsi="Courier New" w:hint="default"/>
      </w:rPr>
    </w:lvl>
    <w:lvl w:ilvl="2" w:tplc="1ABE5AEC">
      <w:start w:val="1"/>
      <w:numFmt w:val="bullet"/>
      <w:lvlText w:val=""/>
      <w:lvlJc w:val="left"/>
      <w:pPr>
        <w:ind w:left="2160" w:hanging="360"/>
      </w:pPr>
      <w:rPr>
        <w:rFonts w:ascii="Wingdings" w:hAnsi="Wingdings" w:hint="default"/>
      </w:rPr>
    </w:lvl>
    <w:lvl w:ilvl="3" w:tplc="8DE63962">
      <w:start w:val="1"/>
      <w:numFmt w:val="bullet"/>
      <w:lvlText w:val=""/>
      <w:lvlJc w:val="left"/>
      <w:pPr>
        <w:ind w:left="2880" w:hanging="360"/>
      </w:pPr>
      <w:rPr>
        <w:rFonts w:ascii="Symbol" w:hAnsi="Symbol" w:hint="default"/>
      </w:rPr>
    </w:lvl>
    <w:lvl w:ilvl="4" w:tplc="D7C41D9C">
      <w:start w:val="1"/>
      <w:numFmt w:val="bullet"/>
      <w:lvlText w:val="o"/>
      <w:lvlJc w:val="left"/>
      <w:pPr>
        <w:ind w:left="3600" w:hanging="360"/>
      </w:pPr>
      <w:rPr>
        <w:rFonts w:ascii="Courier New" w:hAnsi="Courier New" w:hint="default"/>
      </w:rPr>
    </w:lvl>
    <w:lvl w:ilvl="5" w:tplc="2B408F36">
      <w:start w:val="1"/>
      <w:numFmt w:val="bullet"/>
      <w:lvlText w:val=""/>
      <w:lvlJc w:val="left"/>
      <w:pPr>
        <w:ind w:left="4320" w:hanging="360"/>
      </w:pPr>
      <w:rPr>
        <w:rFonts w:ascii="Wingdings" w:hAnsi="Wingdings" w:hint="default"/>
      </w:rPr>
    </w:lvl>
    <w:lvl w:ilvl="6" w:tplc="A7A050BC">
      <w:start w:val="1"/>
      <w:numFmt w:val="bullet"/>
      <w:lvlText w:val=""/>
      <w:lvlJc w:val="left"/>
      <w:pPr>
        <w:ind w:left="5040" w:hanging="360"/>
      </w:pPr>
      <w:rPr>
        <w:rFonts w:ascii="Symbol" w:hAnsi="Symbol" w:hint="default"/>
      </w:rPr>
    </w:lvl>
    <w:lvl w:ilvl="7" w:tplc="B824AAAC">
      <w:start w:val="1"/>
      <w:numFmt w:val="bullet"/>
      <w:lvlText w:val="o"/>
      <w:lvlJc w:val="left"/>
      <w:pPr>
        <w:ind w:left="5760" w:hanging="360"/>
      </w:pPr>
      <w:rPr>
        <w:rFonts w:ascii="Courier New" w:hAnsi="Courier New" w:hint="default"/>
      </w:rPr>
    </w:lvl>
    <w:lvl w:ilvl="8" w:tplc="03F64BA4">
      <w:start w:val="1"/>
      <w:numFmt w:val="bullet"/>
      <w:lvlText w:val=""/>
      <w:lvlJc w:val="left"/>
      <w:pPr>
        <w:ind w:left="6480" w:hanging="360"/>
      </w:pPr>
      <w:rPr>
        <w:rFonts w:ascii="Wingdings" w:hAnsi="Wingdings" w:hint="default"/>
      </w:rPr>
    </w:lvl>
  </w:abstractNum>
  <w:abstractNum w:abstractNumId="11" w15:restartNumberingAfterBreak="0">
    <w:nsid w:val="4109A56B"/>
    <w:multiLevelType w:val="hybridMultilevel"/>
    <w:tmpl w:val="AA6689CC"/>
    <w:lvl w:ilvl="0" w:tplc="F52A0FE4">
      <w:start w:val="1"/>
      <w:numFmt w:val="bullet"/>
      <w:lvlText w:val=""/>
      <w:lvlJc w:val="left"/>
      <w:pPr>
        <w:ind w:left="720" w:hanging="360"/>
      </w:pPr>
      <w:rPr>
        <w:rFonts w:ascii="Symbol" w:hAnsi="Symbol" w:hint="default"/>
      </w:rPr>
    </w:lvl>
    <w:lvl w:ilvl="1" w:tplc="EDA6A4AC">
      <w:start w:val="1"/>
      <w:numFmt w:val="bullet"/>
      <w:lvlText w:val="o"/>
      <w:lvlJc w:val="left"/>
      <w:pPr>
        <w:ind w:left="1440" w:hanging="360"/>
      </w:pPr>
      <w:rPr>
        <w:rFonts w:ascii="Courier New" w:hAnsi="Courier New" w:hint="default"/>
      </w:rPr>
    </w:lvl>
    <w:lvl w:ilvl="2" w:tplc="0386ABAA">
      <w:start w:val="1"/>
      <w:numFmt w:val="bullet"/>
      <w:lvlText w:val=""/>
      <w:lvlJc w:val="left"/>
      <w:pPr>
        <w:ind w:left="2160" w:hanging="360"/>
      </w:pPr>
      <w:rPr>
        <w:rFonts w:ascii="Wingdings" w:hAnsi="Wingdings" w:hint="default"/>
      </w:rPr>
    </w:lvl>
    <w:lvl w:ilvl="3" w:tplc="23D62BFE">
      <w:start w:val="1"/>
      <w:numFmt w:val="bullet"/>
      <w:lvlText w:val=""/>
      <w:lvlJc w:val="left"/>
      <w:pPr>
        <w:ind w:left="2880" w:hanging="360"/>
      </w:pPr>
      <w:rPr>
        <w:rFonts w:ascii="Symbol" w:hAnsi="Symbol" w:hint="default"/>
      </w:rPr>
    </w:lvl>
    <w:lvl w:ilvl="4" w:tplc="21AC318C">
      <w:start w:val="1"/>
      <w:numFmt w:val="bullet"/>
      <w:lvlText w:val="o"/>
      <w:lvlJc w:val="left"/>
      <w:pPr>
        <w:ind w:left="3600" w:hanging="360"/>
      </w:pPr>
      <w:rPr>
        <w:rFonts w:ascii="Courier New" w:hAnsi="Courier New" w:hint="default"/>
      </w:rPr>
    </w:lvl>
    <w:lvl w:ilvl="5" w:tplc="3746E986">
      <w:start w:val="1"/>
      <w:numFmt w:val="bullet"/>
      <w:lvlText w:val=""/>
      <w:lvlJc w:val="left"/>
      <w:pPr>
        <w:ind w:left="4320" w:hanging="360"/>
      </w:pPr>
      <w:rPr>
        <w:rFonts w:ascii="Wingdings" w:hAnsi="Wingdings" w:hint="default"/>
      </w:rPr>
    </w:lvl>
    <w:lvl w:ilvl="6" w:tplc="76BA4706">
      <w:start w:val="1"/>
      <w:numFmt w:val="bullet"/>
      <w:lvlText w:val=""/>
      <w:lvlJc w:val="left"/>
      <w:pPr>
        <w:ind w:left="5040" w:hanging="360"/>
      </w:pPr>
      <w:rPr>
        <w:rFonts w:ascii="Symbol" w:hAnsi="Symbol" w:hint="default"/>
      </w:rPr>
    </w:lvl>
    <w:lvl w:ilvl="7" w:tplc="20886BBE">
      <w:start w:val="1"/>
      <w:numFmt w:val="bullet"/>
      <w:lvlText w:val="o"/>
      <w:lvlJc w:val="left"/>
      <w:pPr>
        <w:ind w:left="5760" w:hanging="360"/>
      </w:pPr>
      <w:rPr>
        <w:rFonts w:ascii="Courier New" w:hAnsi="Courier New" w:hint="default"/>
      </w:rPr>
    </w:lvl>
    <w:lvl w:ilvl="8" w:tplc="D876DE4C">
      <w:start w:val="1"/>
      <w:numFmt w:val="bullet"/>
      <w:lvlText w:val=""/>
      <w:lvlJc w:val="left"/>
      <w:pPr>
        <w:ind w:left="6480" w:hanging="360"/>
      </w:pPr>
      <w:rPr>
        <w:rFonts w:ascii="Wingdings" w:hAnsi="Wingdings" w:hint="default"/>
      </w:rPr>
    </w:lvl>
  </w:abstractNum>
  <w:abstractNum w:abstractNumId="12" w15:restartNumberingAfterBreak="0">
    <w:nsid w:val="455A0D85"/>
    <w:multiLevelType w:val="hybridMultilevel"/>
    <w:tmpl w:val="6EF4146A"/>
    <w:lvl w:ilvl="0" w:tplc="7F2C618A">
      <w:start w:val="1"/>
      <w:numFmt w:val="bullet"/>
      <w:lvlText w:val=""/>
      <w:lvlJc w:val="left"/>
      <w:pPr>
        <w:ind w:left="720" w:hanging="360"/>
      </w:pPr>
      <w:rPr>
        <w:rFonts w:ascii="Symbol" w:hAnsi="Symbol" w:hint="default"/>
      </w:rPr>
    </w:lvl>
    <w:lvl w:ilvl="1" w:tplc="5378A5E2">
      <w:start w:val="1"/>
      <w:numFmt w:val="bullet"/>
      <w:lvlText w:val="o"/>
      <w:lvlJc w:val="left"/>
      <w:pPr>
        <w:ind w:left="1440" w:hanging="360"/>
      </w:pPr>
      <w:rPr>
        <w:rFonts w:ascii="Courier New" w:hAnsi="Courier New" w:hint="default"/>
      </w:rPr>
    </w:lvl>
    <w:lvl w:ilvl="2" w:tplc="4688306E">
      <w:start w:val="1"/>
      <w:numFmt w:val="bullet"/>
      <w:lvlText w:val=""/>
      <w:lvlJc w:val="left"/>
      <w:pPr>
        <w:ind w:left="2160" w:hanging="360"/>
      </w:pPr>
      <w:rPr>
        <w:rFonts w:ascii="Wingdings" w:hAnsi="Wingdings" w:hint="default"/>
      </w:rPr>
    </w:lvl>
    <w:lvl w:ilvl="3" w:tplc="5B8EC27A">
      <w:start w:val="1"/>
      <w:numFmt w:val="bullet"/>
      <w:lvlText w:val=""/>
      <w:lvlJc w:val="left"/>
      <w:pPr>
        <w:ind w:left="2880" w:hanging="360"/>
      </w:pPr>
      <w:rPr>
        <w:rFonts w:ascii="Symbol" w:hAnsi="Symbol" w:hint="default"/>
      </w:rPr>
    </w:lvl>
    <w:lvl w:ilvl="4" w:tplc="65FE179E">
      <w:start w:val="1"/>
      <w:numFmt w:val="bullet"/>
      <w:lvlText w:val="o"/>
      <w:lvlJc w:val="left"/>
      <w:pPr>
        <w:ind w:left="3600" w:hanging="360"/>
      </w:pPr>
      <w:rPr>
        <w:rFonts w:ascii="Courier New" w:hAnsi="Courier New" w:hint="default"/>
      </w:rPr>
    </w:lvl>
    <w:lvl w:ilvl="5" w:tplc="4C2C99D8">
      <w:start w:val="1"/>
      <w:numFmt w:val="bullet"/>
      <w:lvlText w:val=""/>
      <w:lvlJc w:val="left"/>
      <w:pPr>
        <w:ind w:left="4320" w:hanging="360"/>
      </w:pPr>
      <w:rPr>
        <w:rFonts w:ascii="Wingdings" w:hAnsi="Wingdings" w:hint="default"/>
      </w:rPr>
    </w:lvl>
    <w:lvl w:ilvl="6" w:tplc="83746F08">
      <w:start w:val="1"/>
      <w:numFmt w:val="bullet"/>
      <w:lvlText w:val=""/>
      <w:lvlJc w:val="left"/>
      <w:pPr>
        <w:ind w:left="5040" w:hanging="360"/>
      </w:pPr>
      <w:rPr>
        <w:rFonts w:ascii="Symbol" w:hAnsi="Symbol" w:hint="default"/>
      </w:rPr>
    </w:lvl>
    <w:lvl w:ilvl="7" w:tplc="E0941386">
      <w:start w:val="1"/>
      <w:numFmt w:val="bullet"/>
      <w:lvlText w:val="o"/>
      <w:lvlJc w:val="left"/>
      <w:pPr>
        <w:ind w:left="5760" w:hanging="360"/>
      </w:pPr>
      <w:rPr>
        <w:rFonts w:ascii="Courier New" w:hAnsi="Courier New" w:hint="default"/>
      </w:rPr>
    </w:lvl>
    <w:lvl w:ilvl="8" w:tplc="833C2D4A">
      <w:start w:val="1"/>
      <w:numFmt w:val="bullet"/>
      <w:lvlText w:val=""/>
      <w:lvlJc w:val="left"/>
      <w:pPr>
        <w:ind w:left="6480" w:hanging="360"/>
      </w:pPr>
      <w:rPr>
        <w:rFonts w:ascii="Wingdings" w:hAnsi="Wingdings" w:hint="default"/>
      </w:rPr>
    </w:lvl>
  </w:abstractNum>
  <w:abstractNum w:abstractNumId="13" w15:restartNumberingAfterBreak="0">
    <w:nsid w:val="51EE85BC"/>
    <w:multiLevelType w:val="hybridMultilevel"/>
    <w:tmpl w:val="E8F0C290"/>
    <w:lvl w:ilvl="0" w:tplc="BF70C3AC">
      <w:start w:val="1"/>
      <w:numFmt w:val="bullet"/>
      <w:lvlText w:val=""/>
      <w:lvlJc w:val="left"/>
      <w:pPr>
        <w:ind w:left="720" w:hanging="360"/>
      </w:pPr>
      <w:rPr>
        <w:rFonts w:ascii="Arial,Sans-Serif" w:hAnsi="Arial,Sans-Serif" w:hint="default"/>
      </w:rPr>
    </w:lvl>
    <w:lvl w:ilvl="1" w:tplc="199A7F12">
      <w:start w:val="1"/>
      <w:numFmt w:val="bullet"/>
      <w:lvlText w:val="o"/>
      <w:lvlJc w:val="left"/>
      <w:pPr>
        <w:ind w:left="1440" w:hanging="360"/>
      </w:pPr>
      <w:rPr>
        <w:rFonts w:ascii="Courier New" w:hAnsi="Courier New" w:hint="default"/>
      </w:rPr>
    </w:lvl>
    <w:lvl w:ilvl="2" w:tplc="5A12F074">
      <w:start w:val="1"/>
      <w:numFmt w:val="bullet"/>
      <w:lvlText w:val=""/>
      <w:lvlJc w:val="left"/>
      <w:pPr>
        <w:ind w:left="2160" w:hanging="360"/>
      </w:pPr>
      <w:rPr>
        <w:rFonts w:ascii="Wingdings" w:hAnsi="Wingdings" w:hint="default"/>
      </w:rPr>
    </w:lvl>
    <w:lvl w:ilvl="3" w:tplc="4800C064">
      <w:start w:val="1"/>
      <w:numFmt w:val="bullet"/>
      <w:lvlText w:val=""/>
      <w:lvlJc w:val="left"/>
      <w:pPr>
        <w:ind w:left="2880" w:hanging="360"/>
      </w:pPr>
      <w:rPr>
        <w:rFonts w:ascii="Symbol" w:hAnsi="Symbol" w:hint="default"/>
      </w:rPr>
    </w:lvl>
    <w:lvl w:ilvl="4" w:tplc="4E8850C4">
      <w:start w:val="1"/>
      <w:numFmt w:val="bullet"/>
      <w:lvlText w:val="o"/>
      <w:lvlJc w:val="left"/>
      <w:pPr>
        <w:ind w:left="3600" w:hanging="360"/>
      </w:pPr>
      <w:rPr>
        <w:rFonts w:ascii="Courier New" w:hAnsi="Courier New" w:hint="default"/>
      </w:rPr>
    </w:lvl>
    <w:lvl w:ilvl="5" w:tplc="DE8A14B0">
      <w:start w:val="1"/>
      <w:numFmt w:val="bullet"/>
      <w:lvlText w:val=""/>
      <w:lvlJc w:val="left"/>
      <w:pPr>
        <w:ind w:left="4320" w:hanging="360"/>
      </w:pPr>
      <w:rPr>
        <w:rFonts w:ascii="Wingdings" w:hAnsi="Wingdings" w:hint="default"/>
      </w:rPr>
    </w:lvl>
    <w:lvl w:ilvl="6" w:tplc="122A1F6C">
      <w:start w:val="1"/>
      <w:numFmt w:val="bullet"/>
      <w:lvlText w:val=""/>
      <w:lvlJc w:val="left"/>
      <w:pPr>
        <w:ind w:left="5040" w:hanging="360"/>
      </w:pPr>
      <w:rPr>
        <w:rFonts w:ascii="Symbol" w:hAnsi="Symbol" w:hint="default"/>
      </w:rPr>
    </w:lvl>
    <w:lvl w:ilvl="7" w:tplc="FD92707C">
      <w:start w:val="1"/>
      <w:numFmt w:val="bullet"/>
      <w:lvlText w:val="o"/>
      <w:lvlJc w:val="left"/>
      <w:pPr>
        <w:ind w:left="5760" w:hanging="360"/>
      </w:pPr>
      <w:rPr>
        <w:rFonts w:ascii="Courier New" w:hAnsi="Courier New" w:hint="default"/>
      </w:rPr>
    </w:lvl>
    <w:lvl w:ilvl="8" w:tplc="B2E477F4">
      <w:start w:val="1"/>
      <w:numFmt w:val="bullet"/>
      <w:lvlText w:val=""/>
      <w:lvlJc w:val="left"/>
      <w:pPr>
        <w:ind w:left="6480" w:hanging="360"/>
      </w:pPr>
      <w:rPr>
        <w:rFonts w:ascii="Wingdings" w:hAnsi="Wingdings" w:hint="default"/>
      </w:rPr>
    </w:lvl>
  </w:abstractNum>
  <w:abstractNum w:abstractNumId="14" w15:restartNumberingAfterBreak="0">
    <w:nsid w:val="59B531DA"/>
    <w:multiLevelType w:val="hybridMultilevel"/>
    <w:tmpl w:val="BBE8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212038">
    <w:abstractNumId w:val="11"/>
  </w:num>
  <w:num w:numId="2" w16cid:durableId="624196401">
    <w:abstractNumId w:val="7"/>
  </w:num>
  <w:num w:numId="3" w16cid:durableId="919143064">
    <w:abstractNumId w:val="4"/>
  </w:num>
  <w:num w:numId="4" w16cid:durableId="284119355">
    <w:abstractNumId w:val="13"/>
  </w:num>
  <w:num w:numId="5" w16cid:durableId="1793400110">
    <w:abstractNumId w:val="2"/>
  </w:num>
  <w:num w:numId="6" w16cid:durableId="1763987955">
    <w:abstractNumId w:val="10"/>
  </w:num>
  <w:num w:numId="7" w16cid:durableId="1404986996">
    <w:abstractNumId w:val="8"/>
  </w:num>
  <w:num w:numId="8" w16cid:durableId="1115907974">
    <w:abstractNumId w:val="5"/>
  </w:num>
  <w:num w:numId="9" w16cid:durableId="300497205">
    <w:abstractNumId w:val="1"/>
  </w:num>
  <w:num w:numId="10" w16cid:durableId="1544713966">
    <w:abstractNumId w:val="12"/>
  </w:num>
  <w:num w:numId="11" w16cid:durableId="1923104195">
    <w:abstractNumId w:val="6"/>
  </w:num>
  <w:num w:numId="12" w16cid:durableId="1212811580">
    <w:abstractNumId w:val="9"/>
  </w:num>
  <w:num w:numId="13" w16cid:durableId="511800167">
    <w:abstractNumId w:val="0"/>
  </w:num>
  <w:num w:numId="14" w16cid:durableId="148519197">
    <w:abstractNumId w:val="3"/>
  </w:num>
  <w:num w:numId="15" w16cid:durableId="36329317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epat Pahaisuk">
    <w15:presenceInfo w15:providerId="AD" w15:userId="S::RAPEPAT.PAHAISUK@SIAMCITYCEMENT.COM::f75f9c45-45c6-48b0-bb93-b25092c48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E99242"/>
    <w:rsid w:val="00002A9B"/>
    <w:rsid w:val="00006F00"/>
    <w:rsid w:val="00010DD3"/>
    <w:rsid w:val="00033189"/>
    <w:rsid w:val="00045DF1"/>
    <w:rsid w:val="00051D32"/>
    <w:rsid w:val="0009428C"/>
    <w:rsid w:val="000A6BA0"/>
    <w:rsid w:val="000C0D22"/>
    <w:rsid w:val="000F10C1"/>
    <w:rsid w:val="000F40D5"/>
    <w:rsid w:val="00100C2C"/>
    <w:rsid w:val="00101172"/>
    <w:rsid w:val="00151553"/>
    <w:rsid w:val="00155BDA"/>
    <w:rsid w:val="00171939"/>
    <w:rsid w:val="00181DE7"/>
    <w:rsid w:val="0018288C"/>
    <w:rsid w:val="00194DB9"/>
    <w:rsid w:val="00196F62"/>
    <w:rsid w:val="001A2FF2"/>
    <w:rsid w:val="001E22B8"/>
    <w:rsid w:val="002137DA"/>
    <w:rsid w:val="002451CF"/>
    <w:rsid w:val="002C447E"/>
    <w:rsid w:val="00312169"/>
    <w:rsid w:val="003433EB"/>
    <w:rsid w:val="00360F68"/>
    <w:rsid w:val="00361986"/>
    <w:rsid w:val="003640A9"/>
    <w:rsid w:val="00366B38"/>
    <w:rsid w:val="003C3A02"/>
    <w:rsid w:val="003D7BFF"/>
    <w:rsid w:val="00402582"/>
    <w:rsid w:val="0040567D"/>
    <w:rsid w:val="004271C4"/>
    <w:rsid w:val="0044763F"/>
    <w:rsid w:val="00460114"/>
    <w:rsid w:val="00464045"/>
    <w:rsid w:val="004806D1"/>
    <w:rsid w:val="004A102F"/>
    <w:rsid w:val="004B3D44"/>
    <w:rsid w:val="004C4D97"/>
    <w:rsid w:val="00505AB6"/>
    <w:rsid w:val="0053107F"/>
    <w:rsid w:val="00547751"/>
    <w:rsid w:val="005738D0"/>
    <w:rsid w:val="0057510D"/>
    <w:rsid w:val="00584348"/>
    <w:rsid w:val="00586A8B"/>
    <w:rsid w:val="005965E7"/>
    <w:rsid w:val="00597E4C"/>
    <w:rsid w:val="005B056A"/>
    <w:rsid w:val="005D5972"/>
    <w:rsid w:val="0061327C"/>
    <w:rsid w:val="006177C8"/>
    <w:rsid w:val="00633614"/>
    <w:rsid w:val="006374B4"/>
    <w:rsid w:val="00670738"/>
    <w:rsid w:val="00685FE0"/>
    <w:rsid w:val="00693E52"/>
    <w:rsid w:val="006B6C8E"/>
    <w:rsid w:val="006B6FD7"/>
    <w:rsid w:val="006C368C"/>
    <w:rsid w:val="006D0559"/>
    <w:rsid w:val="006D4CB0"/>
    <w:rsid w:val="006D7D5B"/>
    <w:rsid w:val="006F5409"/>
    <w:rsid w:val="00707D29"/>
    <w:rsid w:val="00730E65"/>
    <w:rsid w:val="00732165"/>
    <w:rsid w:val="00770A33"/>
    <w:rsid w:val="007865B9"/>
    <w:rsid w:val="00797BB4"/>
    <w:rsid w:val="007D45C2"/>
    <w:rsid w:val="00802582"/>
    <w:rsid w:val="00832AC6"/>
    <w:rsid w:val="0083492F"/>
    <w:rsid w:val="0085334B"/>
    <w:rsid w:val="0086176B"/>
    <w:rsid w:val="00887919"/>
    <w:rsid w:val="00892F26"/>
    <w:rsid w:val="008B2411"/>
    <w:rsid w:val="008D0405"/>
    <w:rsid w:val="008E6E8E"/>
    <w:rsid w:val="0092100F"/>
    <w:rsid w:val="009604C1"/>
    <w:rsid w:val="009716C1"/>
    <w:rsid w:val="009A3E8A"/>
    <w:rsid w:val="009C0705"/>
    <w:rsid w:val="00A33D7A"/>
    <w:rsid w:val="00A363A0"/>
    <w:rsid w:val="00A67D2A"/>
    <w:rsid w:val="00A86E5E"/>
    <w:rsid w:val="00A979E6"/>
    <w:rsid w:val="00AA59BA"/>
    <w:rsid w:val="00AD1C1C"/>
    <w:rsid w:val="00AE333D"/>
    <w:rsid w:val="00AE4815"/>
    <w:rsid w:val="00B033C0"/>
    <w:rsid w:val="00B3773F"/>
    <w:rsid w:val="00B47B5B"/>
    <w:rsid w:val="00B55607"/>
    <w:rsid w:val="00B80770"/>
    <w:rsid w:val="00B84D15"/>
    <w:rsid w:val="00BF7275"/>
    <w:rsid w:val="00C027CC"/>
    <w:rsid w:val="00C272BB"/>
    <w:rsid w:val="00C45A2B"/>
    <w:rsid w:val="00C61284"/>
    <w:rsid w:val="00C801D0"/>
    <w:rsid w:val="00CB0C12"/>
    <w:rsid w:val="00CC3746"/>
    <w:rsid w:val="00D40E3E"/>
    <w:rsid w:val="00D9192C"/>
    <w:rsid w:val="00DA240E"/>
    <w:rsid w:val="00DA7F14"/>
    <w:rsid w:val="00DE0C4D"/>
    <w:rsid w:val="00E16796"/>
    <w:rsid w:val="00E4284B"/>
    <w:rsid w:val="00E52BC4"/>
    <w:rsid w:val="00E778DB"/>
    <w:rsid w:val="00E80AE8"/>
    <w:rsid w:val="00E84EFC"/>
    <w:rsid w:val="00E96CD1"/>
    <w:rsid w:val="00EB3B8D"/>
    <w:rsid w:val="00EB5F07"/>
    <w:rsid w:val="00F27A72"/>
    <w:rsid w:val="00F35941"/>
    <w:rsid w:val="00F67FA4"/>
    <w:rsid w:val="00F72ED4"/>
    <w:rsid w:val="00FB5C00"/>
    <w:rsid w:val="01730EB6"/>
    <w:rsid w:val="01AF6F58"/>
    <w:rsid w:val="02673024"/>
    <w:rsid w:val="0278650A"/>
    <w:rsid w:val="03098C80"/>
    <w:rsid w:val="03FA9797"/>
    <w:rsid w:val="04183C42"/>
    <w:rsid w:val="04778613"/>
    <w:rsid w:val="048A9B25"/>
    <w:rsid w:val="07E0EF20"/>
    <w:rsid w:val="086B56C5"/>
    <w:rsid w:val="092484D9"/>
    <w:rsid w:val="09B36278"/>
    <w:rsid w:val="0B6D2FFC"/>
    <w:rsid w:val="0CD780F1"/>
    <w:rsid w:val="0D039898"/>
    <w:rsid w:val="0E877F3F"/>
    <w:rsid w:val="0EB20AC5"/>
    <w:rsid w:val="0F746795"/>
    <w:rsid w:val="0FA86BA5"/>
    <w:rsid w:val="10190C7B"/>
    <w:rsid w:val="10771F73"/>
    <w:rsid w:val="11335401"/>
    <w:rsid w:val="120AEC15"/>
    <w:rsid w:val="128C64A6"/>
    <w:rsid w:val="1568702B"/>
    <w:rsid w:val="15DB88F8"/>
    <w:rsid w:val="1680203A"/>
    <w:rsid w:val="170FB22A"/>
    <w:rsid w:val="176120A0"/>
    <w:rsid w:val="185CBBAB"/>
    <w:rsid w:val="18846CA1"/>
    <w:rsid w:val="18B9A8D6"/>
    <w:rsid w:val="18DDC946"/>
    <w:rsid w:val="1901D6ED"/>
    <w:rsid w:val="193CD8D2"/>
    <w:rsid w:val="196C4F96"/>
    <w:rsid w:val="19FA519D"/>
    <w:rsid w:val="1B319BFE"/>
    <w:rsid w:val="1B677988"/>
    <w:rsid w:val="1BBF39E9"/>
    <w:rsid w:val="1C500214"/>
    <w:rsid w:val="1C5B0975"/>
    <w:rsid w:val="1CFCE41A"/>
    <w:rsid w:val="1D538FD4"/>
    <w:rsid w:val="1D8613D4"/>
    <w:rsid w:val="1D927540"/>
    <w:rsid w:val="1DFEBB5D"/>
    <w:rsid w:val="1F6CD524"/>
    <w:rsid w:val="2027225A"/>
    <w:rsid w:val="2055C4AF"/>
    <w:rsid w:val="20AA783C"/>
    <w:rsid w:val="211BE5AC"/>
    <w:rsid w:val="2152EE9A"/>
    <w:rsid w:val="218F1C64"/>
    <w:rsid w:val="21D60408"/>
    <w:rsid w:val="220D14B3"/>
    <w:rsid w:val="223E5CFA"/>
    <w:rsid w:val="224DBA29"/>
    <w:rsid w:val="240C305E"/>
    <w:rsid w:val="25934D57"/>
    <w:rsid w:val="25A70C1D"/>
    <w:rsid w:val="25DCF98E"/>
    <w:rsid w:val="2657C681"/>
    <w:rsid w:val="27CF33EB"/>
    <w:rsid w:val="2901D555"/>
    <w:rsid w:val="2915CD9C"/>
    <w:rsid w:val="29E2E5DE"/>
    <w:rsid w:val="2B6CAB42"/>
    <w:rsid w:val="2D1A28F1"/>
    <w:rsid w:val="2D6E8128"/>
    <w:rsid w:val="2D8FDF10"/>
    <w:rsid w:val="2E18D2B1"/>
    <w:rsid w:val="2FE6DB84"/>
    <w:rsid w:val="3052FC17"/>
    <w:rsid w:val="314E1093"/>
    <w:rsid w:val="31DAABE2"/>
    <w:rsid w:val="3236A8A6"/>
    <w:rsid w:val="32784328"/>
    <w:rsid w:val="339A551D"/>
    <w:rsid w:val="33BF371C"/>
    <w:rsid w:val="342ACCE9"/>
    <w:rsid w:val="348D6A82"/>
    <w:rsid w:val="354CA975"/>
    <w:rsid w:val="35BAD10E"/>
    <w:rsid w:val="3785644A"/>
    <w:rsid w:val="39F100BC"/>
    <w:rsid w:val="3A1EC3A3"/>
    <w:rsid w:val="3A4A4901"/>
    <w:rsid w:val="3B235E3A"/>
    <w:rsid w:val="3C55C37D"/>
    <w:rsid w:val="3C7D695B"/>
    <w:rsid w:val="3D6D99DF"/>
    <w:rsid w:val="3DF2FC0E"/>
    <w:rsid w:val="3EBD2618"/>
    <w:rsid w:val="3EC2439F"/>
    <w:rsid w:val="3F20F5D6"/>
    <w:rsid w:val="3F32EF5A"/>
    <w:rsid w:val="40D67553"/>
    <w:rsid w:val="413C6FBE"/>
    <w:rsid w:val="4244FBF0"/>
    <w:rsid w:val="42775102"/>
    <w:rsid w:val="427C7CA5"/>
    <w:rsid w:val="429153C2"/>
    <w:rsid w:val="4310175D"/>
    <w:rsid w:val="4526CD05"/>
    <w:rsid w:val="463B27C2"/>
    <w:rsid w:val="464BD52E"/>
    <w:rsid w:val="46615F38"/>
    <w:rsid w:val="4739945D"/>
    <w:rsid w:val="47560BD4"/>
    <w:rsid w:val="47637484"/>
    <w:rsid w:val="476C864D"/>
    <w:rsid w:val="497ABAD1"/>
    <w:rsid w:val="49B97054"/>
    <w:rsid w:val="4B04630F"/>
    <w:rsid w:val="4B3BB6CB"/>
    <w:rsid w:val="4B59993C"/>
    <w:rsid w:val="4BD52F60"/>
    <w:rsid w:val="4C41B1D1"/>
    <w:rsid w:val="4CAEB44C"/>
    <w:rsid w:val="4CD6631D"/>
    <w:rsid w:val="4D06E4E9"/>
    <w:rsid w:val="4D216D94"/>
    <w:rsid w:val="4D6F2EB6"/>
    <w:rsid w:val="4D95C01E"/>
    <w:rsid w:val="4DCC7F50"/>
    <w:rsid w:val="4DEE3361"/>
    <w:rsid w:val="4E36151D"/>
    <w:rsid w:val="4EF8848A"/>
    <w:rsid w:val="4FA089F2"/>
    <w:rsid w:val="4FBC7F0F"/>
    <w:rsid w:val="5012B0A9"/>
    <w:rsid w:val="5096D500"/>
    <w:rsid w:val="5149DF96"/>
    <w:rsid w:val="51A0D12E"/>
    <w:rsid w:val="538260C0"/>
    <w:rsid w:val="538E0B8A"/>
    <w:rsid w:val="53AF4DEC"/>
    <w:rsid w:val="53B5D5B7"/>
    <w:rsid w:val="53F41BC3"/>
    <w:rsid w:val="53F4E600"/>
    <w:rsid w:val="53F991D7"/>
    <w:rsid w:val="55AADC3E"/>
    <w:rsid w:val="55FBBC7E"/>
    <w:rsid w:val="564763EB"/>
    <w:rsid w:val="57668087"/>
    <w:rsid w:val="5793C849"/>
    <w:rsid w:val="57C7F7AC"/>
    <w:rsid w:val="58CBBF4F"/>
    <w:rsid w:val="59155EC9"/>
    <w:rsid w:val="5A2FB21F"/>
    <w:rsid w:val="5A34F694"/>
    <w:rsid w:val="5A4F067A"/>
    <w:rsid w:val="5B00AC4D"/>
    <w:rsid w:val="5B4B1CCD"/>
    <w:rsid w:val="5CFC736D"/>
    <w:rsid w:val="5DE24C9B"/>
    <w:rsid w:val="5EAFD9E1"/>
    <w:rsid w:val="5FE3001B"/>
    <w:rsid w:val="5FF6ACD9"/>
    <w:rsid w:val="6089A333"/>
    <w:rsid w:val="62FCFA34"/>
    <w:rsid w:val="630897B1"/>
    <w:rsid w:val="6356B69E"/>
    <w:rsid w:val="6406994D"/>
    <w:rsid w:val="6406AB3A"/>
    <w:rsid w:val="6431D602"/>
    <w:rsid w:val="658097B8"/>
    <w:rsid w:val="66D092EA"/>
    <w:rsid w:val="6735D8AC"/>
    <w:rsid w:val="673E4B69"/>
    <w:rsid w:val="67C3FAA7"/>
    <w:rsid w:val="68F471A1"/>
    <w:rsid w:val="6935F9CB"/>
    <w:rsid w:val="69E699A4"/>
    <w:rsid w:val="6A99BC51"/>
    <w:rsid w:val="6BAB6B9B"/>
    <w:rsid w:val="6BC53601"/>
    <w:rsid w:val="6BD42118"/>
    <w:rsid w:val="6BD901A6"/>
    <w:rsid w:val="6C96B1D0"/>
    <w:rsid w:val="6CCF74A5"/>
    <w:rsid w:val="6CEB853C"/>
    <w:rsid w:val="6D398ED8"/>
    <w:rsid w:val="6E2A8D89"/>
    <w:rsid w:val="6EBB765F"/>
    <w:rsid w:val="6F08F3B2"/>
    <w:rsid w:val="6F5B8B4B"/>
    <w:rsid w:val="6FE698E2"/>
    <w:rsid w:val="713BED86"/>
    <w:rsid w:val="71E523DE"/>
    <w:rsid w:val="71E99242"/>
    <w:rsid w:val="72AACB65"/>
    <w:rsid w:val="73077D9D"/>
    <w:rsid w:val="73D0406F"/>
    <w:rsid w:val="73EEB4C9"/>
    <w:rsid w:val="7475F3EF"/>
    <w:rsid w:val="74DE105A"/>
    <w:rsid w:val="750637A9"/>
    <w:rsid w:val="75BF2ECD"/>
    <w:rsid w:val="7661D369"/>
    <w:rsid w:val="76C810E8"/>
    <w:rsid w:val="79A63674"/>
    <w:rsid w:val="79D479AC"/>
    <w:rsid w:val="7ACD3098"/>
    <w:rsid w:val="7BF543C3"/>
    <w:rsid w:val="7C29BDE7"/>
    <w:rsid w:val="7CA2C8CA"/>
    <w:rsid w:val="7CE35438"/>
    <w:rsid w:val="7D4E3550"/>
    <w:rsid w:val="7DA94A91"/>
    <w:rsid w:val="7E073968"/>
    <w:rsid w:val="7F4DB16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9242"/>
  <w15:chartTrackingRefBased/>
  <w15:docId w15:val="{E3C0FFD6-E251-4806-BA64-7068C279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47560BD4"/>
    <w:pPr>
      <w:spacing w:after="0"/>
    </w:pPr>
  </w:style>
  <w:style w:type="paragraph" w:styleId="ListParagraph">
    <w:name w:val="List Paragraph"/>
    <w:basedOn w:val="Normal"/>
    <w:uiPriority w:val="34"/>
    <w:qFormat/>
    <w:rsid w:val="47560BD4"/>
    <w:pPr>
      <w:ind w:left="720"/>
      <w:contextualSpacing/>
    </w:pPr>
  </w:style>
  <w:style w:type="paragraph" w:styleId="Revision">
    <w:name w:val="Revision"/>
    <w:hidden/>
    <w:uiPriority w:val="99"/>
    <w:semiHidden/>
    <w:rsid w:val="00E52BC4"/>
    <w:pPr>
      <w:spacing w:after="0" w:line="240" w:lineRule="auto"/>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8B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Pitchayapa Charoenphol</dc:creator>
  <cp:keywords/>
  <dc:description/>
  <cp:lastModifiedBy>William Dongbiao Lin</cp:lastModifiedBy>
  <cp:revision>4</cp:revision>
  <dcterms:created xsi:type="dcterms:W3CDTF">2025-07-07T15:59:00Z</dcterms:created>
  <dcterms:modified xsi:type="dcterms:W3CDTF">2025-07-08T02:47:00Z</dcterms:modified>
</cp:coreProperties>
</file>